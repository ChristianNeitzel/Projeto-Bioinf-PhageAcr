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70" w14:textId="77777777" w:rsidR="008415BB" w:rsidRPr="00BF707A" w:rsidRDefault="008415BB" w:rsidP="002D7B1E">
      <w:pPr>
        <w:spacing w:line="240" w:lineRule="auto"/>
        <w:jc w:val="center"/>
        <w:rPr>
          <w:rFonts w:ascii="Calibri" w:hAnsi="Calibri" w:cs="Calibri"/>
          <w:b/>
          <w:bCs/>
          <w:sz w:val="32"/>
          <w:szCs w:val="32"/>
        </w:rPr>
      </w:pPr>
      <w:proofErr w:type="spellStart"/>
      <w:r w:rsidRPr="00BF707A">
        <w:rPr>
          <w:rFonts w:ascii="Calibri" w:hAnsi="Calibri" w:cs="Calibri"/>
          <w:b/>
          <w:bCs/>
          <w:sz w:val="32"/>
          <w:szCs w:val="32"/>
        </w:rPr>
        <w:t>PhageAcr</w:t>
      </w:r>
      <w:proofErr w:type="spellEnd"/>
      <w:r w:rsidRPr="00BF707A">
        <w:rPr>
          <w:rFonts w:ascii="Calibri" w:hAnsi="Calibri" w:cs="Calibri"/>
          <w:b/>
          <w:bCs/>
          <w:sz w:val="32"/>
          <w:szCs w:val="32"/>
        </w:rPr>
        <w:t>: Identification of anti-CRISPR proteins</w:t>
      </w:r>
    </w:p>
    <w:p w14:paraId="2D3CFB71" w14:textId="506CC068" w:rsidR="003305E9" w:rsidRPr="00DA2883" w:rsidRDefault="000442CC" w:rsidP="002D7B1E">
      <w:pPr>
        <w:spacing w:line="240" w:lineRule="auto"/>
        <w:jc w:val="center"/>
        <w:rPr>
          <w:rFonts w:ascii="Calibri" w:hAnsi="Calibri" w:cs="Calibri"/>
          <w:sz w:val="24"/>
          <w:szCs w:val="24"/>
          <w:lang w:val="pt-PT"/>
        </w:rPr>
      </w:pPr>
      <w:r w:rsidRPr="00DA2883">
        <w:rPr>
          <w:rFonts w:ascii="Calibri" w:hAnsi="Calibri" w:cs="Calibri"/>
          <w:sz w:val="24"/>
          <w:szCs w:val="24"/>
          <w:lang w:val="pt-PT"/>
        </w:rPr>
        <w:t>Christian Neitzel</w:t>
      </w:r>
      <w:r w:rsidR="00DA2883" w:rsidRPr="00DA2883">
        <w:rPr>
          <w:rFonts w:ascii="Calibri" w:hAnsi="Calibri" w:cs="Calibri"/>
          <w:sz w:val="24"/>
          <w:szCs w:val="24"/>
          <w:lang w:val="pt-PT"/>
        </w:rPr>
        <w:t>, Fernanda Vieira, H</w:t>
      </w:r>
      <w:r w:rsidR="00DA2883">
        <w:rPr>
          <w:rFonts w:ascii="Calibri" w:hAnsi="Calibri" w:cs="Calibri"/>
          <w:sz w:val="24"/>
          <w:szCs w:val="24"/>
          <w:lang w:val="pt-PT"/>
        </w:rPr>
        <w:t>ugo Oliveira, Óscar Dias</w:t>
      </w:r>
    </w:p>
    <w:p w14:paraId="57ED3669" w14:textId="65BFEAED" w:rsidR="00495AB9" w:rsidRPr="00082FD6" w:rsidRDefault="00082FD6" w:rsidP="00082FD6">
      <w:pPr>
        <w:spacing w:line="240" w:lineRule="auto"/>
        <w:jc w:val="center"/>
        <w:rPr>
          <w:sz w:val="24"/>
          <w:szCs w:val="24"/>
        </w:rPr>
      </w:pPr>
      <w:r w:rsidRPr="00082FD6">
        <w:rPr>
          <w:sz w:val="24"/>
          <w:szCs w:val="24"/>
        </w:rPr>
        <w:t>Center of Biological Engineering, University of Minho, 4710-057 Braga, Portugal</w:t>
      </w:r>
    </w:p>
    <w:p w14:paraId="5365F2CC" w14:textId="77777777" w:rsidR="00082FD6" w:rsidRDefault="00082FD6" w:rsidP="002D7B1E">
      <w:pPr>
        <w:spacing w:line="240" w:lineRule="auto"/>
        <w:rPr>
          <w:b/>
          <w:bCs/>
          <w:sz w:val="24"/>
          <w:szCs w:val="24"/>
        </w:rPr>
      </w:pPr>
    </w:p>
    <w:p w14:paraId="38AADBA8" w14:textId="77777777" w:rsidR="00082FD6" w:rsidRDefault="00082FD6" w:rsidP="002D7B1E">
      <w:pPr>
        <w:spacing w:line="240" w:lineRule="auto"/>
        <w:rPr>
          <w:b/>
          <w:bCs/>
          <w:sz w:val="24"/>
          <w:szCs w:val="24"/>
        </w:rPr>
      </w:pPr>
    </w:p>
    <w:p w14:paraId="11A3E817" w14:textId="03E9BB6C" w:rsidR="00741D21" w:rsidRPr="003339C4" w:rsidRDefault="00AC55EB" w:rsidP="002D7B1E">
      <w:pPr>
        <w:spacing w:line="240" w:lineRule="auto"/>
        <w:rPr>
          <w:b/>
          <w:bCs/>
          <w:sz w:val="24"/>
          <w:szCs w:val="24"/>
        </w:rPr>
      </w:pPr>
      <w:r>
        <w:rPr>
          <w:b/>
          <w:bCs/>
          <w:sz w:val="24"/>
          <w:szCs w:val="24"/>
        </w:rPr>
        <w:t>Introduction</w:t>
      </w:r>
    </w:p>
    <w:p w14:paraId="468B3FF2" w14:textId="544A088D" w:rsidR="00615939" w:rsidRPr="00615939" w:rsidRDefault="00615939" w:rsidP="00615939">
      <w:pPr>
        <w:spacing w:line="240" w:lineRule="auto"/>
        <w:jc w:val="both"/>
        <w:rPr>
          <w:sz w:val="24"/>
          <w:szCs w:val="24"/>
        </w:rPr>
      </w:pPr>
      <w:r w:rsidRPr="00615939">
        <w:rPr>
          <w:sz w:val="24"/>
          <w:szCs w:val="24"/>
        </w:rPr>
        <w:t>Bacteria and bacteriophages are engaged in a co-evolutionary arms race, driving the evolution of sophisticated defense mechanisms on both sides. Among these defenses, the Clustered Regularly Interspaced Short Palindromic Repeats (CRISPR) system has emerged as a fascinating mechanism, enabling bacteria to fend off viral intrusion by precisely targeting and degrading viral DNA.</w:t>
      </w:r>
    </w:p>
    <w:p w14:paraId="773548A5" w14:textId="0796BC3E" w:rsidR="00615939" w:rsidRPr="00615939" w:rsidRDefault="00615939" w:rsidP="00615939">
      <w:pPr>
        <w:spacing w:line="240" w:lineRule="auto"/>
        <w:jc w:val="both"/>
        <w:rPr>
          <w:sz w:val="24"/>
          <w:szCs w:val="24"/>
        </w:rPr>
      </w:pPr>
      <w:r w:rsidRPr="00615939">
        <w:rPr>
          <w:sz w:val="24"/>
          <w:szCs w:val="24"/>
        </w:rPr>
        <w:t>In response to the formidable CRISPR-</w:t>
      </w:r>
      <w:proofErr w:type="gramStart"/>
      <w:r w:rsidRPr="00615939">
        <w:rPr>
          <w:sz w:val="24"/>
          <w:szCs w:val="24"/>
        </w:rPr>
        <w:t>Cas</w:t>
      </w:r>
      <w:proofErr w:type="gramEnd"/>
      <w:r w:rsidRPr="00615939">
        <w:rPr>
          <w:sz w:val="24"/>
          <w:szCs w:val="24"/>
        </w:rPr>
        <w:t xml:space="preserve"> defense, bacteriophages have devised a potent countermeasure: Anti-CRISPR proteins (</w:t>
      </w:r>
      <w:proofErr w:type="spellStart"/>
      <w:r w:rsidRPr="00615939">
        <w:rPr>
          <w:sz w:val="24"/>
          <w:szCs w:val="24"/>
        </w:rPr>
        <w:t>Acrs</w:t>
      </w:r>
      <w:proofErr w:type="spellEnd"/>
      <w:r w:rsidRPr="00615939">
        <w:rPr>
          <w:sz w:val="24"/>
          <w:szCs w:val="24"/>
        </w:rPr>
        <w:t xml:space="preserve">). These compact molecules, encoded by select </w:t>
      </w:r>
      <w:ins w:id="0" w:author="Hugo Alexandre Mendes Oliveira" w:date="2024-03-31T23:27:00Z">
        <w:r w:rsidR="00421120">
          <w:rPr>
            <w:sz w:val="24"/>
            <w:szCs w:val="24"/>
          </w:rPr>
          <w:t>bacterio</w:t>
        </w:r>
      </w:ins>
      <w:r w:rsidRPr="00615939">
        <w:rPr>
          <w:sz w:val="24"/>
          <w:szCs w:val="24"/>
        </w:rPr>
        <w:t>phages, act as stealthy inhibitors, specifically targeting bacterial host immunity, particularly the CRISPR-</w:t>
      </w:r>
      <w:proofErr w:type="gramStart"/>
      <w:r w:rsidRPr="00615939">
        <w:rPr>
          <w:sz w:val="24"/>
          <w:szCs w:val="24"/>
        </w:rPr>
        <w:t>Cas</w:t>
      </w:r>
      <w:proofErr w:type="gramEnd"/>
      <w:r w:rsidRPr="00615939">
        <w:rPr>
          <w:sz w:val="24"/>
          <w:szCs w:val="24"/>
        </w:rPr>
        <w:t xml:space="preserve"> systems. By disabling CRISPR-</w:t>
      </w:r>
      <w:proofErr w:type="gramStart"/>
      <w:r w:rsidRPr="00615939">
        <w:rPr>
          <w:sz w:val="24"/>
          <w:szCs w:val="24"/>
        </w:rPr>
        <w:t>Cas</w:t>
      </w:r>
      <w:proofErr w:type="gramEnd"/>
      <w:r w:rsidRPr="00615939">
        <w:rPr>
          <w:sz w:val="24"/>
          <w:szCs w:val="24"/>
        </w:rPr>
        <w:t xml:space="preserve"> mechanisms, </w:t>
      </w:r>
      <w:proofErr w:type="spellStart"/>
      <w:r w:rsidRPr="00615939">
        <w:rPr>
          <w:sz w:val="24"/>
          <w:szCs w:val="24"/>
        </w:rPr>
        <w:t>A</w:t>
      </w:r>
      <w:ins w:id="1" w:author="Hugo Alexandre Mendes Oliveira" w:date="2024-03-31T23:26:00Z">
        <w:r w:rsidR="00432A0E">
          <w:rPr>
            <w:sz w:val="24"/>
            <w:szCs w:val="24"/>
          </w:rPr>
          <w:t>crs</w:t>
        </w:r>
      </w:ins>
      <w:proofErr w:type="spellEnd"/>
      <w:del w:id="2" w:author="Hugo Alexandre Mendes Oliveira" w:date="2024-03-31T23:26:00Z">
        <w:r w:rsidRPr="00615939" w:rsidDel="00432A0E">
          <w:rPr>
            <w:sz w:val="24"/>
            <w:szCs w:val="24"/>
          </w:rPr>
          <w:delText>nti-CRISPRs</w:delText>
        </w:r>
      </w:del>
      <w:r w:rsidRPr="00615939">
        <w:rPr>
          <w:sz w:val="24"/>
          <w:szCs w:val="24"/>
        </w:rPr>
        <w:t xml:space="preserve"> ensure the successful invasion and replication of bacteriophages within their bacterial hosts.</w:t>
      </w:r>
    </w:p>
    <w:p w14:paraId="3871B66A" w14:textId="484D0EB0" w:rsidR="00615939" w:rsidRPr="00615939" w:rsidRDefault="00615939" w:rsidP="00615939">
      <w:pPr>
        <w:spacing w:line="240" w:lineRule="auto"/>
        <w:jc w:val="both"/>
        <w:rPr>
          <w:sz w:val="24"/>
          <w:szCs w:val="24"/>
        </w:rPr>
      </w:pPr>
      <w:r w:rsidRPr="00615939">
        <w:rPr>
          <w:sz w:val="24"/>
          <w:szCs w:val="24"/>
        </w:rPr>
        <w:t xml:space="preserve">Understanding the intricacies of Anti-CRISPR systems is crucial for advancing genetic engineering and biotechnology. This article aims to contribute to this understanding by fulfilling two main objectives. Firstly, it seeks to build a dataset of </w:t>
      </w:r>
      <w:proofErr w:type="spellStart"/>
      <w:r w:rsidRPr="00615939">
        <w:rPr>
          <w:sz w:val="24"/>
          <w:szCs w:val="24"/>
        </w:rPr>
        <w:t>Acr</w:t>
      </w:r>
      <w:proofErr w:type="spellEnd"/>
      <w:r w:rsidRPr="00615939">
        <w:rPr>
          <w:sz w:val="24"/>
          <w:szCs w:val="24"/>
        </w:rPr>
        <w:t xml:space="preserve"> protein sequences utilizing available datasets and NCBI queries. Secondly, it aims to initiate the exploration of machine learning approaches to enhance the accuracy of </w:t>
      </w:r>
      <w:proofErr w:type="spellStart"/>
      <w:r w:rsidRPr="00615939">
        <w:rPr>
          <w:sz w:val="24"/>
          <w:szCs w:val="24"/>
        </w:rPr>
        <w:t>Acr</w:t>
      </w:r>
      <w:proofErr w:type="spellEnd"/>
      <w:r w:rsidRPr="00615939">
        <w:rPr>
          <w:sz w:val="24"/>
          <w:szCs w:val="24"/>
        </w:rPr>
        <w:t xml:space="preserve"> predictions.</w:t>
      </w:r>
    </w:p>
    <w:p w14:paraId="5A91CEE1" w14:textId="67DD0873" w:rsidR="00615939" w:rsidRDefault="00615939" w:rsidP="00615939">
      <w:pPr>
        <w:spacing w:line="240" w:lineRule="auto"/>
        <w:jc w:val="both"/>
        <w:rPr>
          <w:sz w:val="24"/>
          <w:szCs w:val="24"/>
        </w:rPr>
      </w:pPr>
      <w:r w:rsidRPr="00615939">
        <w:rPr>
          <w:sz w:val="24"/>
          <w:szCs w:val="24"/>
        </w:rPr>
        <w:t xml:space="preserve">By dissecting the mechanisms through which CRISPR-Cas defends bacteria and elucidating the role of </w:t>
      </w:r>
      <w:proofErr w:type="spellStart"/>
      <w:r w:rsidRPr="00615939">
        <w:rPr>
          <w:sz w:val="24"/>
          <w:szCs w:val="24"/>
        </w:rPr>
        <w:t>Acrs</w:t>
      </w:r>
      <w:proofErr w:type="spellEnd"/>
      <w:r w:rsidRPr="00615939">
        <w:rPr>
          <w:sz w:val="24"/>
          <w:szCs w:val="24"/>
        </w:rPr>
        <w:t xml:space="preserve"> as mediators, invaluable insights can be gleaned to propel innovation and breakthroughs in these fields. The development of bioinformatic tools, leveraging Machine Learning models, refining </w:t>
      </w:r>
      <w:proofErr w:type="spellStart"/>
      <w:r w:rsidRPr="00615939">
        <w:rPr>
          <w:sz w:val="24"/>
          <w:szCs w:val="24"/>
        </w:rPr>
        <w:t>Acr</w:t>
      </w:r>
      <w:proofErr w:type="spellEnd"/>
      <w:r w:rsidRPr="00615939">
        <w:rPr>
          <w:sz w:val="24"/>
          <w:szCs w:val="24"/>
        </w:rPr>
        <w:t xml:space="preserve"> nomenclature, and tapping into existing databases of known Anti-CRISPR proteins are pivotal steps in this pursuit. These advancements promise to not only augment our understanding of </w:t>
      </w:r>
      <w:proofErr w:type="spellStart"/>
      <w:r w:rsidRPr="00615939">
        <w:rPr>
          <w:sz w:val="24"/>
          <w:szCs w:val="24"/>
        </w:rPr>
        <w:t>Acrs</w:t>
      </w:r>
      <w:proofErr w:type="spellEnd"/>
      <w:ins w:id="3" w:author="Hugo Alexandre Mendes Oliveira" w:date="2024-03-31T23:27:00Z">
        <w:r w:rsidR="00BD5DE5">
          <w:rPr>
            <w:sz w:val="24"/>
            <w:szCs w:val="24"/>
          </w:rPr>
          <w:t>,</w:t>
        </w:r>
      </w:ins>
      <w:r w:rsidRPr="00615939">
        <w:rPr>
          <w:sz w:val="24"/>
          <w:szCs w:val="24"/>
        </w:rPr>
        <w:t xml:space="preserve"> but also lay the groundwork for further exploration and application in microbial ecology and genome engineering.</w:t>
      </w:r>
    </w:p>
    <w:p w14:paraId="51B0EB1A" w14:textId="77777777" w:rsidR="00615939" w:rsidRPr="00D07D90" w:rsidRDefault="00615939" w:rsidP="00615939">
      <w:pPr>
        <w:spacing w:line="240" w:lineRule="auto"/>
      </w:pPr>
    </w:p>
    <w:p w14:paraId="5A6306DF" w14:textId="77777777" w:rsidR="000D7926" w:rsidRPr="000D7926" w:rsidRDefault="008415BB" w:rsidP="00D463E4">
      <w:pPr>
        <w:pStyle w:val="PargrafodaLista"/>
        <w:numPr>
          <w:ilvl w:val="0"/>
          <w:numId w:val="1"/>
        </w:numPr>
        <w:spacing w:line="240" w:lineRule="auto"/>
        <w:ind w:left="357" w:hanging="357"/>
        <w:rPr>
          <w:sz w:val="24"/>
          <w:szCs w:val="24"/>
        </w:rPr>
      </w:pPr>
      <w:r w:rsidRPr="000D7926">
        <w:rPr>
          <w:b/>
          <w:bCs/>
          <w:sz w:val="24"/>
          <w:szCs w:val="24"/>
        </w:rPr>
        <w:t xml:space="preserve">Bacterial defense system </w:t>
      </w:r>
    </w:p>
    <w:p w14:paraId="2D3CFB76" w14:textId="0AF132F1" w:rsidR="008415BB" w:rsidRPr="00D07D90" w:rsidRDefault="007104A8" w:rsidP="00FE2430">
      <w:pPr>
        <w:spacing w:line="240" w:lineRule="auto"/>
        <w:jc w:val="both"/>
        <w:rPr>
          <w:rFonts w:ascii="Calibri" w:hAnsi="Calibri" w:cs="Calibri"/>
          <w:sz w:val="24"/>
          <w:szCs w:val="24"/>
        </w:rPr>
      </w:pPr>
      <w:r w:rsidRPr="00D07D90">
        <w:rPr>
          <w:rFonts w:ascii="Calibri" w:hAnsi="Calibri" w:cs="Calibri"/>
          <w:sz w:val="24"/>
          <w:szCs w:val="24"/>
        </w:rPr>
        <w:t xml:space="preserve">Bacteriophages </w:t>
      </w:r>
      <w:ins w:id="4" w:author="Hugo Alexandre Mendes Oliveira" w:date="2024-03-31T23:27:00Z">
        <w:r w:rsidR="00421120">
          <w:rPr>
            <w:rFonts w:ascii="Calibri" w:hAnsi="Calibri" w:cs="Calibri"/>
            <w:sz w:val="24"/>
            <w:szCs w:val="24"/>
          </w:rPr>
          <w:t xml:space="preserve">(phages) </w:t>
        </w:r>
      </w:ins>
      <w:r w:rsidRPr="00D07D90">
        <w:rPr>
          <w:rFonts w:ascii="Calibri" w:hAnsi="Calibri" w:cs="Calibri"/>
          <w:sz w:val="24"/>
          <w:szCs w:val="24"/>
        </w:rPr>
        <w:t>are the most abundant viruses on the planet, capable of infecting and replicating within bacteria by attaching to specific receptors on the bacterial surface and injecting their genetic material into the host cell.</w:t>
      </w:r>
      <w:r w:rsidRPr="00444301">
        <w:rPr>
          <w:rFonts w:ascii="Calibri" w:hAnsi="Calibri" w:cs="Calibri"/>
          <w:sz w:val="24"/>
          <w:szCs w:val="24"/>
        </w:rPr>
        <w:t xml:space="preserve"> Following infection, </w:t>
      </w:r>
      <w:del w:id="5" w:author="Hugo Alexandre Mendes Oliveira" w:date="2024-03-31T23:28:00Z">
        <w:r w:rsidRPr="00444301" w:rsidDel="00421120">
          <w:rPr>
            <w:rFonts w:ascii="Calibri" w:hAnsi="Calibri" w:cs="Calibri"/>
            <w:sz w:val="24"/>
            <w:szCs w:val="24"/>
          </w:rPr>
          <w:delText>bacterio</w:delText>
        </w:r>
      </w:del>
      <w:r w:rsidRPr="00444301">
        <w:rPr>
          <w:rFonts w:ascii="Calibri" w:hAnsi="Calibri" w:cs="Calibri"/>
          <w:sz w:val="24"/>
          <w:szCs w:val="24"/>
        </w:rPr>
        <w:t xml:space="preserve">phages may undergo either a lytic cycle, during which they replicate within the host cell and ultimately cause the cell to lyse, releasing new phage particles, or a lysogenic cycle, in which the phage genome integrates into the bacterial chromosome. In the lysogenic cycle, the integrated phage genome can replicate along </w:t>
      </w:r>
      <w:r w:rsidRPr="00444301">
        <w:rPr>
          <w:rFonts w:ascii="Calibri" w:hAnsi="Calibri" w:cs="Calibri"/>
          <w:sz w:val="24"/>
          <w:szCs w:val="24"/>
        </w:rPr>
        <w:lastRenderedPageBreak/>
        <w:t>with the bacterial chromosome and remain dormant until it is induced to enter the lytic cycle and produce new phage particles.</w:t>
      </w:r>
    </w:p>
    <w:p w14:paraId="2D3CFB77" w14:textId="5F6296EE" w:rsidR="007104A8" w:rsidRPr="00D07D90" w:rsidRDefault="007104A8" w:rsidP="00FE2430">
      <w:pPr>
        <w:spacing w:line="240" w:lineRule="auto"/>
        <w:jc w:val="both"/>
        <w:rPr>
          <w:rFonts w:ascii="Calibri" w:hAnsi="Calibri" w:cs="Calibri"/>
          <w:sz w:val="24"/>
          <w:szCs w:val="24"/>
        </w:rPr>
      </w:pPr>
      <w:del w:id="6" w:author="Hugo Alexandre Mendes Oliveira" w:date="2024-03-31T23:28:00Z">
        <w:r w:rsidRPr="00D07D90" w:rsidDel="0047499E">
          <w:rPr>
            <w:rFonts w:ascii="Calibri" w:hAnsi="Calibri" w:cs="Calibri"/>
            <w:sz w:val="24"/>
            <w:szCs w:val="24"/>
          </w:rPr>
          <w:delText xml:space="preserve">Bacteriophages </w:delText>
        </w:r>
      </w:del>
      <w:ins w:id="7" w:author="Hugo Alexandre Mendes Oliveira" w:date="2024-03-31T23:28:00Z">
        <w:r w:rsidR="0047499E">
          <w:rPr>
            <w:rFonts w:ascii="Calibri" w:hAnsi="Calibri" w:cs="Calibri"/>
            <w:sz w:val="24"/>
            <w:szCs w:val="24"/>
          </w:rPr>
          <w:t>P</w:t>
        </w:r>
        <w:r w:rsidR="0047499E" w:rsidRPr="00D07D90">
          <w:rPr>
            <w:rFonts w:ascii="Calibri" w:hAnsi="Calibri" w:cs="Calibri"/>
            <w:sz w:val="24"/>
            <w:szCs w:val="24"/>
          </w:rPr>
          <w:t xml:space="preserve">hages </w:t>
        </w:r>
      </w:ins>
      <w:r w:rsidRPr="00D07D90">
        <w:rPr>
          <w:rFonts w:ascii="Calibri" w:hAnsi="Calibri" w:cs="Calibri"/>
          <w:sz w:val="24"/>
          <w:szCs w:val="24"/>
        </w:rPr>
        <w:t xml:space="preserve">play crucial roles in regulating bacterial populations, </w:t>
      </w:r>
      <w:r w:rsidR="00365008">
        <w:rPr>
          <w:rFonts w:ascii="Calibri" w:hAnsi="Calibri" w:cs="Calibri"/>
          <w:sz w:val="24"/>
          <w:szCs w:val="24"/>
        </w:rPr>
        <w:t xml:space="preserve">in </w:t>
      </w:r>
      <w:r w:rsidRPr="00D07D90">
        <w:rPr>
          <w:rFonts w:ascii="Calibri" w:hAnsi="Calibri" w:cs="Calibri"/>
          <w:sz w:val="24"/>
          <w:szCs w:val="24"/>
        </w:rPr>
        <w:t xml:space="preserve">nutrient cycling and </w:t>
      </w:r>
      <w:r w:rsidR="00365008">
        <w:rPr>
          <w:rFonts w:ascii="Calibri" w:hAnsi="Calibri" w:cs="Calibri"/>
          <w:sz w:val="24"/>
          <w:szCs w:val="24"/>
        </w:rPr>
        <w:t xml:space="preserve">in </w:t>
      </w:r>
      <w:r w:rsidRPr="00D07D90">
        <w:rPr>
          <w:rFonts w:ascii="Calibri" w:hAnsi="Calibri" w:cs="Calibri"/>
          <w:sz w:val="24"/>
          <w:szCs w:val="24"/>
        </w:rPr>
        <w:t>maintaining microbial diversity in various ecosystems, ranging from oceans, soil and within other living organisms. Additionally, phages have garnered attention for their potential applications in biotechnology, including phage therapy for combating bacterial infections</w:t>
      </w:r>
      <w:r w:rsidR="003D47C4">
        <w:rPr>
          <w:rFonts w:ascii="Calibri" w:hAnsi="Calibri" w:cs="Calibri"/>
          <w:sz w:val="24"/>
          <w:szCs w:val="24"/>
        </w:rPr>
        <w:t>,</w:t>
      </w:r>
      <w:r w:rsidRPr="00D07D90">
        <w:rPr>
          <w:rFonts w:ascii="Calibri" w:hAnsi="Calibri" w:cs="Calibri"/>
          <w:sz w:val="24"/>
          <w:szCs w:val="24"/>
        </w:rPr>
        <w:t xml:space="preserve"> and as tools for genetic engineering that has been demonstrating promising developments in the coming years</w:t>
      </w:r>
      <w:r w:rsidR="00640962">
        <w:rPr>
          <w:rFonts w:ascii="Calibri" w:hAnsi="Calibri" w:cs="Calibri"/>
          <w:sz w:val="24"/>
          <w:szCs w:val="24"/>
        </w:rPr>
        <w:t xml:space="preserve"> </w:t>
      </w:r>
      <w:r w:rsidR="005A7585">
        <w:rPr>
          <w:rFonts w:ascii="Calibri" w:hAnsi="Calibri" w:cs="Calibri"/>
          <w:sz w:val="24"/>
          <w:szCs w:val="24"/>
        </w:rPr>
        <w:fldChar w:fldCharType="begin"/>
      </w:r>
      <w:r w:rsidR="005A7585">
        <w:rPr>
          <w:rFonts w:ascii="Calibri" w:hAnsi="Calibri" w:cs="Calibri"/>
          <w:sz w:val="24"/>
          <w:szCs w:val="24"/>
        </w:rPr>
        <w:instrText xml:space="preserve"> ADDIN ZOTERO_ITEM CSL_CITATION {"citationID":"tlkIycNu","properties":{"formattedCitation":"(Haq et al., 2012)","plainCitation":"(Haq et al., 2012)","noteIndex":0},"citationItems":[{"id":4,"uris":["http://zotero.org/users/13944473/items/LEW37CPT"],"itemData":{"id":4,"type":"article-journal","abstract":"Recently it has been recognized that bacteriophages, the natural predators of bacteria can be used efficiently in modern biotechnology. They have been proposed as alternatives to antibiotics for many antibiotic resistant bacterial strains. Phages can be used as biocontrol agents in agriculture and petroleum industry. Moreover phages are used as vehicles for vaccines both DNA and protein, for the detection of pathogenic bacterial strain, as display system for many proteins and antibodies. Bacteriophages are diverse group of viruses which are easily manipulated and therefore they have potential uses in biotechnology, research, and therapeutics. The aim of this review article is to enable the wide range of researchers, scientists, and biotechnologist who are putting phages into practice, to accelerate the progress and development in the field of biotechnology.","container-title":"Virology Journal","DOI":"10.1186/1743-422X-9-9","ISSN":"1743-422X","journalAbbreviation":"Virol J","note":"PMID: 22234269\nPMCID: PMC3398332","page":"9","source":"PubMed Central","title":"Bacteriophages and their implications on future biotechnology: a review","title-short":"Bacteriophages and their implications on future biotechnology","volume":"9","author":[{"family":"Haq","given":"Irshad Ul"},{"family":"Chaudhry","given":"Waqas Nasir"},{"family":"Akhtar","given":"Maha Nadeem"},{"family":"Andleeb","given":"Saadia"},{"family":"Qadri","given":"Ishtiaq"}],"issued":{"date-parts":[["2012",1,10]]}}}],"schema":"https://github.com/citation-style-language/schema/raw/master/csl-citation.json"} </w:instrText>
      </w:r>
      <w:r w:rsidR="005A7585">
        <w:rPr>
          <w:rFonts w:ascii="Calibri" w:hAnsi="Calibri" w:cs="Calibri"/>
          <w:sz w:val="24"/>
          <w:szCs w:val="24"/>
        </w:rPr>
        <w:fldChar w:fldCharType="separate"/>
      </w:r>
      <w:r w:rsidR="005A7585" w:rsidRPr="005A7585">
        <w:rPr>
          <w:rFonts w:ascii="Calibri" w:hAnsi="Calibri" w:cs="Calibri"/>
          <w:sz w:val="24"/>
        </w:rPr>
        <w:t>(Haq et al., 2012)</w:t>
      </w:r>
      <w:r w:rsidR="005A7585">
        <w:rPr>
          <w:rFonts w:ascii="Calibri" w:hAnsi="Calibri" w:cs="Calibri"/>
          <w:sz w:val="24"/>
          <w:szCs w:val="24"/>
        </w:rPr>
        <w:fldChar w:fldCharType="end"/>
      </w:r>
      <w:r w:rsidRPr="00D07D90">
        <w:rPr>
          <w:rFonts w:ascii="Calibri" w:hAnsi="Calibri" w:cs="Calibri"/>
          <w:sz w:val="24"/>
          <w:szCs w:val="24"/>
        </w:rPr>
        <w:t>.</w:t>
      </w:r>
      <w:r w:rsidR="00355577" w:rsidRPr="00D07D90">
        <w:rPr>
          <w:rFonts w:ascii="Calibri" w:hAnsi="Calibri" w:cs="Calibri"/>
          <w:sz w:val="24"/>
          <w:szCs w:val="24"/>
        </w:rPr>
        <w:t xml:space="preserve"> </w:t>
      </w:r>
    </w:p>
    <w:p w14:paraId="2D3CFB7A" w14:textId="42DE384D" w:rsidR="001D3239" w:rsidRPr="00D07D90" w:rsidRDefault="00DD1EE7" w:rsidP="00FE2430">
      <w:pPr>
        <w:spacing w:line="240" w:lineRule="auto"/>
        <w:jc w:val="both"/>
        <w:rPr>
          <w:sz w:val="24"/>
          <w:szCs w:val="24"/>
        </w:rPr>
      </w:pPr>
      <w:ins w:id="8" w:author="Hugo Alexandre Mendes Oliveira" w:date="2024-03-31T23:28:00Z">
        <w:r>
          <w:rPr>
            <w:sz w:val="24"/>
            <w:szCs w:val="24"/>
          </w:rPr>
          <w:t xml:space="preserve">Being </w:t>
        </w:r>
      </w:ins>
      <w:ins w:id="9" w:author="Hugo Alexandre Mendes Oliveira" w:date="2024-03-31T23:29:00Z">
        <w:r>
          <w:rPr>
            <w:sz w:val="24"/>
            <w:szCs w:val="24"/>
          </w:rPr>
          <w:t xml:space="preserve">phages </w:t>
        </w:r>
      </w:ins>
      <w:ins w:id="10" w:author="Hugo Alexandre Mendes Oliveira" w:date="2024-03-31T23:28:00Z">
        <w:r>
          <w:rPr>
            <w:sz w:val="24"/>
            <w:szCs w:val="24"/>
          </w:rPr>
          <w:t xml:space="preserve">the most </w:t>
        </w:r>
      </w:ins>
      <w:ins w:id="11" w:author="Hugo Alexandre Mendes Oliveira" w:date="2024-03-31T23:29:00Z">
        <w:r>
          <w:rPr>
            <w:sz w:val="24"/>
            <w:szCs w:val="24"/>
          </w:rPr>
          <w:t xml:space="preserve">predominant and diverse lifeform in the planet, </w:t>
        </w:r>
      </w:ins>
      <w:del w:id="12" w:author="Hugo Alexandre Mendes Oliveira" w:date="2024-03-31T23:29:00Z">
        <w:r w:rsidR="00233C4B" w:rsidRPr="00D07D90" w:rsidDel="00DD1EE7">
          <w:rPr>
            <w:sz w:val="24"/>
            <w:szCs w:val="24"/>
          </w:rPr>
          <w:delText>Of course, with there being a big variety of phages</w:delText>
        </w:r>
      </w:del>
      <w:r w:rsidR="00233C4B" w:rsidRPr="00D07D90">
        <w:rPr>
          <w:sz w:val="24"/>
          <w:szCs w:val="24"/>
        </w:rPr>
        <w:t xml:space="preserve">, bacteria are evolutionarily pressured to develop a diversity of </w:t>
      </w:r>
      <w:r w:rsidR="00AF24F4" w:rsidRPr="00D07D90">
        <w:rPr>
          <w:sz w:val="24"/>
          <w:szCs w:val="24"/>
        </w:rPr>
        <w:t>defenses</w:t>
      </w:r>
      <w:r w:rsidR="00233C4B" w:rsidRPr="00D07D90">
        <w:rPr>
          <w:sz w:val="24"/>
          <w:szCs w:val="24"/>
        </w:rPr>
        <w:t xml:space="preserve"> in order to survive</w:t>
      </w:r>
      <w:r w:rsidR="002144F0">
        <w:rPr>
          <w:sz w:val="24"/>
          <w:szCs w:val="24"/>
        </w:rPr>
        <w:t xml:space="preserve">. </w:t>
      </w:r>
      <w:r w:rsidR="001D036D">
        <w:rPr>
          <w:sz w:val="24"/>
          <w:szCs w:val="24"/>
        </w:rPr>
        <w:t>P</w:t>
      </w:r>
      <w:r w:rsidR="00233C4B" w:rsidRPr="00D07D90">
        <w:rPr>
          <w:sz w:val="24"/>
          <w:szCs w:val="24"/>
        </w:rPr>
        <w:t>revious works allud</w:t>
      </w:r>
      <w:r w:rsidR="001D036D">
        <w:rPr>
          <w:sz w:val="24"/>
          <w:szCs w:val="24"/>
        </w:rPr>
        <w:t>e</w:t>
      </w:r>
      <w:r w:rsidR="00233C4B" w:rsidRPr="00D07D90">
        <w:rPr>
          <w:sz w:val="24"/>
          <w:szCs w:val="24"/>
        </w:rPr>
        <w:t xml:space="preserve"> to this line of </w:t>
      </w:r>
      <w:r w:rsidR="008C3938" w:rsidRPr="00D07D90">
        <w:rPr>
          <w:sz w:val="24"/>
          <w:szCs w:val="24"/>
        </w:rPr>
        <w:t>defense</w:t>
      </w:r>
      <w:r w:rsidR="00233C4B" w:rsidRPr="00D07D90">
        <w:rPr>
          <w:sz w:val="24"/>
          <w:szCs w:val="24"/>
        </w:rPr>
        <w:t xml:space="preserve"> </w:t>
      </w:r>
      <w:r w:rsidR="00F02FC2">
        <w:rPr>
          <w:sz w:val="24"/>
          <w:szCs w:val="24"/>
        </w:rPr>
        <w:t xml:space="preserve">as </w:t>
      </w:r>
      <w:r w:rsidR="00F02FC2" w:rsidRPr="00D07D90">
        <w:rPr>
          <w:sz w:val="24"/>
          <w:szCs w:val="24"/>
        </w:rPr>
        <w:t>constituting</w:t>
      </w:r>
      <w:r w:rsidR="00233C4B" w:rsidRPr="00D07D90">
        <w:rPr>
          <w:sz w:val="24"/>
          <w:szCs w:val="24"/>
        </w:rPr>
        <w:t xml:space="preserve"> a prokaryotic immune system</w:t>
      </w:r>
      <w:r w:rsidR="00F602CC">
        <w:rPr>
          <w:sz w:val="24"/>
          <w:szCs w:val="24"/>
        </w:rPr>
        <w:t xml:space="preserve"> </w:t>
      </w:r>
      <w:r w:rsidR="00F602CC">
        <w:rPr>
          <w:sz w:val="24"/>
          <w:szCs w:val="24"/>
        </w:rPr>
        <w:fldChar w:fldCharType="begin"/>
      </w:r>
      <w:r w:rsidR="00F602CC">
        <w:rPr>
          <w:sz w:val="24"/>
          <w:szCs w:val="24"/>
        </w:rPr>
        <w:instrText xml:space="preserve"> ADDIN ZOTERO_ITEM CSL_CITATION {"citationID":"mtmrkvIT","properties":{"formattedCitation":"(Bernheim &amp; Sorek, 2020)","plainCitation":"(Bernheim &amp; Sorek, 2020)","noteIndex":0},"citationItems":[{"id":7,"uris":["http://zotero.org/users/13944473/items/XICW5QFP"],"itemData":{"id":7,"type":"article-journal","abstract":"Viruses and their hosts are engaged in a constant arms race leading to the evolution of antiviral defence mechanisms. Recent studies have revealed that the immune arsenal of bacteria against bacteriophages is much more diverse than previously envisioned. These discoveries have led to seemingly contradictory observations: on one hand, individual microorganisms often encode multiple distinct defence systems, some of which are acquired by horizontal gene transfer, alluding to their fitness benefit. On the other hand, defence systems are frequently lost from prokaryotic genomes on short evolutionary time scales, suggesting that they impose a fitness cost. In this Perspective article, we present the ‘pan-immune system’ model in which we suggest that, although a single strain cannot carry all possible defence systems owing to their burden on fitness, it can employ horizontal gene transfer to access immune defence mechanisms encoded by closely related strains. Thus, the ‘effective’ immune system is not the one encoded by the genome of a single microorganism but rather by its pan-genome, comprising the sum of all immune systems available for a microorganism to horizontally acquire and use.","container-title":"Nature Reviews Microbiology","DOI":"10.1038/s41579-019-0278-2","ISSN":"1740-1534","issue":"2","journalAbbreviation":"Nat Rev Microbiol","language":"en","license":"2019 Springer Nature Limited","note":"publisher: Nature Publishing Group","page":"113-119","source":"www.nature.com","title":"The pan-immune system of bacteria: antiviral defence as a community resource","title-short":"The pan-immune system of bacteria","volume":"18","author":[{"family":"Bernheim","given":"Aude"},{"family":"Sorek","given":"Rotem"}],"issued":{"date-parts":[["2020",2]]}}}],"schema":"https://github.com/citation-style-language/schema/raw/master/csl-citation.json"} </w:instrText>
      </w:r>
      <w:r w:rsidR="00F602CC">
        <w:rPr>
          <w:sz w:val="24"/>
          <w:szCs w:val="24"/>
        </w:rPr>
        <w:fldChar w:fldCharType="separate"/>
      </w:r>
      <w:r w:rsidR="00F602CC" w:rsidRPr="00F602CC">
        <w:rPr>
          <w:rFonts w:ascii="Calibri" w:hAnsi="Calibri" w:cs="Calibri"/>
          <w:sz w:val="24"/>
        </w:rPr>
        <w:t>(Bernheim &amp; Sorek, 2020)</w:t>
      </w:r>
      <w:r w:rsidR="00F602CC">
        <w:rPr>
          <w:sz w:val="24"/>
          <w:szCs w:val="24"/>
        </w:rPr>
        <w:fldChar w:fldCharType="end"/>
      </w:r>
      <w:r w:rsidR="00AB395C">
        <w:rPr>
          <w:sz w:val="24"/>
          <w:szCs w:val="24"/>
        </w:rPr>
        <w:t xml:space="preserve">. </w:t>
      </w:r>
      <w:r w:rsidR="00233C4B" w:rsidRPr="00D07D90">
        <w:rPr>
          <w:sz w:val="24"/>
          <w:szCs w:val="24"/>
        </w:rPr>
        <w:t>Of these countermeasures, the most known are</w:t>
      </w:r>
      <w:r w:rsidR="00B46264" w:rsidRPr="00D07D90">
        <w:rPr>
          <w:sz w:val="24"/>
          <w:szCs w:val="24"/>
        </w:rPr>
        <w:t>:</w:t>
      </w:r>
      <w:r w:rsidR="00233C4B" w:rsidRPr="00D07D90">
        <w:rPr>
          <w:sz w:val="24"/>
          <w:szCs w:val="24"/>
        </w:rPr>
        <w:t xml:space="preserve"> the restriction modification (RM) system, </w:t>
      </w:r>
      <w:r w:rsidR="00233C4B" w:rsidRPr="00444301">
        <w:rPr>
          <w:sz w:val="24"/>
          <w:szCs w:val="24"/>
        </w:rPr>
        <w:t>which degrades viral DNA by cleaving it into fragments</w:t>
      </w:r>
      <w:r w:rsidR="00B46264" w:rsidRPr="00444301">
        <w:rPr>
          <w:sz w:val="24"/>
          <w:szCs w:val="24"/>
        </w:rPr>
        <w:t xml:space="preserve"> so that it becomes susceptible to degradation by endonucleases</w:t>
      </w:r>
      <w:r w:rsidR="00313D04" w:rsidRPr="00444301">
        <w:rPr>
          <w:sz w:val="24"/>
          <w:szCs w:val="24"/>
        </w:rPr>
        <w:t>;</w:t>
      </w:r>
      <w:r w:rsidR="00B46264" w:rsidRPr="00444301">
        <w:rPr>
          <w:sz w:val="24"/>
          <w:szCs w:val="24"/>
        </w:rPr>
        <w:t xml:space="preserve"> the abortive infection (Abi) system, which orchestrates the programmed death of the infected host to prevent the phage replication cycle </w:t>
      </w:r>
      <w:r w:rsidR="00B46264" w:rsidRPr="00D07D90">
        <w:rPr>
          <w:sz w:val="24"/>
          <w:szCs w:val="24"/>
        </w:rPr>
        <w:t>and finally, the Clustered Regularly Interspaced Short Palindromic Repeats (CRISPR</w:t>
      </w:r>
      <w:r w:rsidR="00CB742E" w:rsidRPr="00D07D90">
        <w:rPr>
          <w:sz w:val="24"/>
          <w:szCs w:val="24"/>
        </w:rPr>
        <w:t>-Cas</w:t>
      </w:r>
      <w:r w:rsidR="00B46264" w:rsidRPr="00D07D90">
        <w:rPr>
          <w:sz w:val="24"/>
          <w:szCs w:val="24"/>
        </w:rPr>
        <w:t>) system.</w:t>
      </w:r>
    </w:p>
    <w:p w14:paraId="2D3CFB7B" w14:textId="6545B4BD" w:rsidR="00D3008C" w:rsidRPr="00D07D90" w:rsidRDefault="00B12E47" w:rsidP="00FE2430">
      <w:pPr>
        <w:spacing w:line="240" w:lineRule="auto"/>
        <w:jc w:val="both"/>
        <w:rPr>
          <w:sz w:val="24"/>
          <w:szCs w:val="24"/>
        </w:rPr>
      </w:pPr>
      <w:commentRangeStart w:id="13"/>
      <w:r w:rsidRPr="00D07D90">
        <w:rPr>
          <w:sz w:val="24"/>
          <w:szCs w:val="24"/>
        </w:rPr>
        <w:t>The CR</w:t>
      </w:r>
      <w:commentRangeEnd w:id="13"/>
      <w:r w:rsidR="00FB1D1C">
        <w:rPr>
          <w:rStyle w:val="Refdecomentrio"/>
        </w:rPr>
        <w:commentReference w:id="13"/>
      </w:r>
      <w:r w:rsidRPr="00D07D90">
        <w:rPr>
          <w:sz w:val="24"/>
          <w:szCs w:val="24"/>
        </w:rPr>
        <w:t xml:space="preserve">ISPR </w:t>
      </w:r>
      <w:r w:rsidR="00313D04" w:rsidRPr="00D07D90">
        <w:rPr>
          <w:sz w:val="24"/>
          <w:szCs w:val="24"/>
        </w:rPr>
        <w:t>defense</w:t>
      </w:r>
      <w:r w:rsidRPr="00D07D90">
        <w:rPr>
          <w:sz w:val="24"/>
          <w:szCs w:val="24"/>
        </w:rPr>
        <w:t xml:space="preserve"> system has garnered significant attention due to </w:t>
      </w:r>
      <w:r w:rsidR="00313D04" w:rsidRPr="00D07D90">
        <w:rPr>
          <w:sz w:val="24"/>
          <w:szCs w:val="24"/>
        </w:rPr>
        <w:t>its</w:t>
      </w:r>
      <w:r w:rsidRPr="00D07D90">
        <w:rPr>
          <w:sz w:val="24"/>
          <w:szCs w:val="24"/>
        </w:rPr>
        <w:t xml:space="preserve"> genome editing properties which are of great importance in the area of genetic engineering. </w:t>
      </w:r>
    </w:p>
    <w:p w14:paraId="2D3CFB7C" w14:textId="1C0C6A3D" w:rsidR="00C6487E" w:rsidRPr="00D07D90" w:rsidRDefault="00D3008C" w:rsidP="00FE2430">
      <w:pPr>
        <w:spacing w:line="240" w:lineRule="auto"/>
        <w:jc w:val="both"/>
        <w:rPr>
          <w:sz w:val="24"/>
          <w:szCs w:val="24"/>
        </w:rPr>
      </w:pPr>
      <w:r w:rsidRPr="00D07D90">
        <w:rPr>
          <w:sz w:val="24"/>
          <w:szCs w:val="24"/>
        </w:rPr>
        <w:t>CRISPR</w:t>
      </w:r>
      <w:r w:rsidR="00CB742E" w:rsidRPr="00D07D90">
        <w:rPr>
          <w:sz w:val="24"/>
          <w:szCs w:val="24"/>
        </w:rPr>
        <w:t>-Cas or CRISPR</w:t>
      </w:r>
      <w:r w:rsidRPr="00D07D90">
        <w:rPr>
          <w:sz w:val="24"/>
          <w:szCs w:val="24"/>
        </w:rPr>
        <w:t xml:space="preserve"> are a family of adaptive immune systems</w:t>
      </w:r>
      <w:r w:rsidR="009F2FFE" w:rsidRPr="00D07D90">
        <w:rPr>
          <w:sz w:val="24"/>
          <w:szCs w:val="24"/>
        </w:rPr>
        <w:t xml:space="preserve"> </w:t>
      </w:r>
      <w:r w:rsidR="00A754F2">
        <w:rPr>
          <w:sz w:val="24"/>
          <w:szCs w:val="24"/>
        </w:rPr>
        <w:t>that</w:t>
      </w:r>
      <w:r w:rsidR="009F2FFE" w:rsidRPr="00D07D90">
        <w:rPr>
          <w:sz w:val="24"/>
          <w:szCs w:val="24"/>
        </w:rPr>
        <w:t xml:space="preserve"> function through the recognition and deg</w:t>
      </w:r>
      <w:r w:rsidR="00C6487E" w:rsidRPr="00D07D90">
        <w:rPr>
          <w:sz w:val="24"/>
          <w:szCs w:val="24"/>
        </w:rPr>
        <w:t>radation of viral nucleic acids. This system is composed of two sections: a CRISPR array and a cluster of genes that encode Cas proteins.</w:t>
      </w:r>
    </w:p>
    <w:p w14:paraId="2D3CFB7D" w14:textId="38AC2EC4" w:rsidR="001D3239" w:rsidRPr="00D07D90" w:rsidRDefault="00C6487E" w:rsidP="00FE2430">
      <w:pPr>
        <w:spacing w:line="240" w:lineRule="auto"/>
        <w:jc w:val="both"/>
        <w:rPr>
          <w:sz w:val="24"/>
          <w:szCs w:val="24"/>
        </w:rPr>
      </w:pPr>
      <w:r w:rsidRPr="00D07D90">
        <w:rPr>
          <w:sz w:val="24"/>
          <w:szCs w:val="24"/>
        </w:rPr>
        <w:t>The CRISPR array contains direct repeat sequences interspersed with variable-length “spacers”</w:t>
      </w:r>
      <w:r w:rsidR="00816E5E">
        <w:rPr>
          <w:sz w:val="24"/>
          <w:szCs w:val="24"/>
        </w:rPr>
        <w:t xml:space="preserve">. </w:t>
      </w:r>
      <w:r w:rsidR="009A235E">
        <w:rPr>
          <w:sz w:val="24"/>
          <w:szCs w:val="24"/>
        </w:rPr>
        <w:t xml:space="preserve"> T</w:t>
      </w:r>
      <w:r w:rsidRPr="00D07D90">
        <w:rPr>
          <w:sz w:val="24"/>
          <w:szCs w:val="24"/>
        </w:rPr>
        <w:t xml:space="preserve">hese spacers represent fragments of viral DNA previously encountered by the bacteria, </w:t>
      </w:r>
      <w:r w:rsidR="00370B4B" w:rsidRPr="00D07D90">
        <w:rPr>
          <w:sz w:val="24"/>
          <w:szCs w:val="24"/>
        </w:rPr>
        <w:t>having been acquired when the viral DNA sequence they originated from was cleaved and modified by a Cas protein</w:t>
      </w:r>
      <w:r w:rsidR="009A235E">
        <w:rPr>
          <w:sz w:val="24"/>
          <w:szCs w:val="24"/>
        </w:rPr>
        <w:t>. T</w:t>
      </w:r>
      <w:r w:rsidR="00370B4B" w:rsidRPr="00D07D90">
        <w:rPr>
          <w:sz w:val="24"/>
          <w:szCs w:val="24"/>
        </w:rPr>
        <w:t xml:space="preserve">he spacers will then allow the bacteria to “remember” these nucleic acids, optimizing the </w:t>
      </w:r>
      <w:r w:rsidR="009A235E" w:rsidRPr="00D07D90">
        <w:rPr>
          <w:sz w:val="24"/>
          <w:szCs w:val="24"/>
        </w:rPr>
        <w:t>defense</w:t>
      </w:r>
      <w:r w:rsidR="00370B4B" w:rsidRPr="00D07D90">
        <w:rPr>
          <w:sz w:val="24"/>
          <w:szCs w:val="24"/>
        </w:rPr>
        <w:t xml:space="preserve"> mechanisms should similar phages attempt to infect the bacteria.</w:t>
      </w:r>
    </w:p>
    <w:p w14:paraId="2D3CFB7E" w14:textId="77777777" w:rsidR="004970ED" w:rsidRPr="00D07D90" w:rsidRDefault="004970ED" w:rsidP="00FE2430">
      <w:pPr>
        <w:spacing w:line="240" w:lineRule="auto"/>
        <w:jc w:val="both"/>
        <w:rPr>
          <w:sz w:val="24"/>
          <w:szCs w:val="24"/>
        </w:rPr>
      </w:pPr>
      <w:r w:rsidRPr="00D07D90">
        <w:rPr>
          <w:sz w:val="24"/>
          <w:szCs w:val="24"/>
        </w:rPr>
        <w:t xml:space="preserve">CRISPR-Cas systems are characterized by three primary stages: adaptation, expression and interference. </w:t>
      </w:r>
    </w:p>
    <w:p w14:paraId="2D3CFB7F" w14:textId="77777777" w:rsidR="004970ED" w:rsidRPr="00D07D90" w:rsidRDefault="004970ED" w:rsidP="00FE2430">
      <w:pPr>
        <w:spacing w:line="240" w:lineRule="auto"/>
        <w:jc w:val="both"/>
        <w:rPr>
          <w:rFonts w:ascii="Calibri" w:hAnsi="Calibri" w:cs="Calibri"/>
          <w:sz w:val="24"/>
          <w:szCs w:val="24"/>
        </w:rPr>
      </w:pPr>
      <w:r w:rsidRPr="00D07D90">
        <w:rPr>
          <w:sz w:val="24"/>
          <w:szCs w:val="24"/>
        </w:rPr>
        <w:t>The adaptation stage occurs when</w:t>
      </w:r>
      <w:r w:rsidRPr="00D07D90">
        <w:rPr>
          <w:rFonts w:ascii="Calibri" w:hAnsi="Calibri" w:cs="Calibri"/>
          <w:sz w:val="24"/>
          <w:szCs w:val="24"/>
        </w:rPr>
        <w:t xml:space="preserve"> Cas proteins recognize a specific motif, known as a Protospacer-Adjacent Motif (PAM), on target DNA and remove a segment referred to as the protospacer. This process enables the integration of the protospacer DNA into the CRISPR array, serving as a spacer for future immunity. Some CRISPR-Cas systems employ an alternative mechanism, acquiring spacers from RNA through reverse transcription, thereby enhancing their adaptive capabilities.</w:t>
      </w:r>
    </w:p>
    <w:p w14:paraId="2D3CFB80" w14:textId="77777777"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t>In the Expression stage, the CRISPR array is transcribed into a single pre-CRISPR RNA (pre-crRNA), which undergoes processing to yield mature CRISPR RNAs (crRNAs). These crRNAs contain spacer sequences along with flanking repeats, which are essential for target recognition and interference.</w:t>
      </w:r>
    </w:p>
    <w:p w14:paraId="2D3CFB81" w14:textId="77777777"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lastRenderedPageBreak/>
        <w:t>During the Interference stage, crRNA guides the CRISPR-Cas complex to recognize and cleave the protospacer or similar sequences within the genome of invading entities. This precise targeting results in the cleavage and inactivation of the invader's genetic material by Cas nucleases, providing a robust defense against viral infections and gene transfer events.</w:t>
      </w:r>
    </w:p>
    <w:p w14:paraId="2D3CFB82" w14:textId="77777777" w:rsidR="004970ED" w:rsidRPr="00D07D90" w:rsidRDefault="004970ED" w:rsidP="00FE2430">
      <w:pPr>
        <w:spacing w:line="240" w:lineRule="auto"/>
        <w:jc w:val="both"/>
        <w:rPr>
          <w:sz w:val="24"/>
          <w:szCs w:val="24"/>
        </w:rPr>
      </w:pPr>
    </w:p>
    <w:p w14:paraId="2D3CFB88" w14:textId="77777777" w:rsidR="001D3239" w:rsidRPr="00A92F7C" w:rsidRDefault="00004024" w:rsidP="00FE2430">
      <w:pPr>
        <w:pStyle w:val="PargrafodaLista"/>
        <w:numPr>
          <w:ilvl w:val="0"/>
          <w:numId w:val="1"/>
        </w:numPr>
        <w:spacing w:line="240" w:lineRule="auto"/>
        <w:ind w:left="357" w:hanging="357"/>
        <w:jc w:val="both"/>
        <w:rPr>
          <w:rFonts w:ascii="Calibri" w:hAnsi="Calibri" w:cs="Calibri"/>
          <w:b/>
          <w:bCs/>
          <w:sz w:val="24"/>
          <w:szCs w:val="24"/>
        </w:rPr>
      </w:pPr>
      <w:r w:rsidRPr="00A92F7C">
        <w:rPr>
          <w:rFonts w:ascii="Calibri" w:hAnsi="Calibri" w:cs="Calibri"/>
          <w:b/>
          <w:bCs/>
          <w:sz w:val="24"/>
          <w:szCs w:val="24"/>
        </w:rPr>
        <w:t>CRISPR types and subtypes</w:t>
      </w:r>
    </w:p>
    <w:p w14:paraId="2D3CFB8B" w14:textId="6A9A2651"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t>Like other defense mechanisms, CRISPR-Cas systems possess a wide variety of Cas protein sequences, gene compositions and genomic structures. This diversity suggests that these systems evolved and diversified across different species and environments, possibly as responses to the various pathogens encountered by the bacteria and archaea in which they exist</w:t>
      </w:r>
      <w:r w:rsidR="004C7A72">
        <w:rPr>
          <w:rFonts w:ascii="Calibri" w:hAnsi="Calibri" w:cs="Calibri"/>
          <w:sz w:val="24"/>
          <w:szCs w:val="24"/>
        </w:rPr>
        <w:t>ed</w:t>
      </w:r>
      <w:r w:rsidRPr="00D07D90">
        <w:rPr>
          <w:rFonts w:ascii="Calibri" w:hAnsi="Calibri" w:cs="Calibri"/>
          <w:sz w:val="24"/>
          <w:szCs w:val="24"/>
        </w:rPr>
        <w:t>. To further understand this diversity, researchers developed a classification of CRISPR-Cas systems.</w:t>
      </w:r>
    </w:p>
    <w:p w14:paraId="2D3CFB8C" w14:textId="4A5EE231" w:rsidR="00EF1078" w:rsidRPr="00D07D90" w:rsidRDefault="00EF1078" w:rsidP="00FE2430">
      <w:pPr>
        <w:spacing w:line="240" w:lineRule="auto"/>
        <w:jc w:val="both"/>
        <w:rPr>
          <w:rFonts w:ascii="Calibri" w:hAnsi="Calibri" w:cs="Calibri"/>
          <w:sz w:val="24"/>
          <w:szCs w:val="24"/>
        </w:rPr>
      </w:pPr>
      <w:r w:rsidRPr="00D07D90">
        <w:rPr>
          <w:rFonts w:ascii="Calibri" w:hAnsi="Calibri" w:cs="Calibri"/>
          <w:sz w:val="24"/>
          <w:szCs w:val="24"/>
        </w:rPr>
        <w:t xml:space="preserve">CRISPR-Cas systems are classified based on their evolutionary relationships through comparisons of gene compositions, locus architectures, sequence similarity-based clustering and phylogenetic analysis of conserved Cas proteins </w:t>
      </w:r>
      <w:r w:rsidR="005E1F6E">
        <w:rPr>
          <w:rFonts w:ascii="Calibri" w:hAnsi="Calibri" w:cs="Calibri"/>
          <w:sz w:val="24"/>
          <w:szCs w:val="24"/>
        </w:rPr>
        <w:fldChar w:fldCharType="begin"/>
      </w:r>
      <w:r w:rsidR="005E1F6E">
        <w:rPr>
          <w:rFonts w:ascii="Calibri" w:hAnsi="Calibri" w:cs="Calibri"/>
          <w:sz w:val="24"/>
          <w:szCs w:val="24"/>
        </w:rPr>
        <w:instrText xml:space="preserve"> ADDIN ZOTERO_ITEM CSL_CITATION {"citationID":"3kyLfY0R","properties":{"formattedCitation":"(Makarova et al., 2015)","plainCitation":"(Makarova et al., 2015)","noteIndex":0},"citationItems":[{"id":8,"uris":["http://zotero.org/users/13944473/items/4A54D8FH"],"itemData":{"id":8,"type":"article-journal","abstract":"CRISPR–Cas systems provide archaea and bacteria with adaptive immunity against viruses and plasmids.CRISPR–Cas genomic loci show extreme diversity in sequence and gene arrangement.We developed a computational approach for CRISPR–Cas classification, combining comparisons of Cas protein sequences and locus architectures.Two classes, five types and 16 subtypes of CRISPR–Cas systems were identified based on this approach.An automated classifier was developed for assigning CRISPR–Cas loci from sequenced genomes to specific subtypes.The evolution of CRISPR–Cas systems is marked by extensive horizontal transfer and recombination of functional modules.","container-title":"Nature Reviews Microbiology","DOI":"10.1038/nrmicro3569","ISSN":"1740-1534","issue":"11","journalAbbreviation":"Nat Rev Microbiol","language":"en","license":"2015 Springer Nature Limited","note":"publisher: Nature Publishing Group","page":"722-736","source":"www.nature.com","title":"An updated evolutionary classification of CRISPR–Cas systems","volume":"13","author":[{"family":"Makarova","given":"Kira S."},{"family":"Wolf","given":"Yuri I."},{"family":"Alkhnbashi","given":"Omer S."},{"family":"Costa","given":"Fabrizio"},{"family":"Shah","given":"Shiraz A."},{"family":"Saunders","given":"Sita J."},{"family":"Barrangou","given":"Rodolphe"},{"family":"Brouns","given":"Stan J. J."},{"family":"Charpentier","given":"Emmanuelle"},{"family":"Haft","given":"Daniel H."},{"family":"Horvath","given":"Philippe"},{"family":"Moineau","given":"Sylvain"},{"family":"Mojica","given":"Francisco J. M."},{"family":"Terns","given":"Rebecca M."},{"family":"Terns","given":"Michael P."},{"family":"White","given":"Malcolm F."},{"family":"Yakunin","given":"Alexander F."},{"family":"Garrett","given":"Roger A."},{"family":"Oost","given":"John","non-dropping-particle":"van der"},{"family":"Backofen","given":"Rolf"},{"family":"Koonin","given":"Eugene V."}],"issued":{"date-parts":[["2015",11]]}}}],"schema":"https://github.com/citation-style-language/schema/raw/master/csl-citation.json"} </w:instrText>
      </w:r>
      <w:r w:rsidR="005E1F6E">
        <w:rPr>
          <w:rFonts w:ascii="Calibri" w:hAnsi="Calibri" w:cs="Calibri"/>
          <w:sz w:val="24"/>
          <w:szCs w:val="24"/>
        </w:rPr>
        <w:fldChar w:fldCharType="separate"/>
      </w:r>
      <w:r w:rsidR="005E1F6E" w:rsidRPr="005E1F6E">
        <w:rPr>
          <w:rFonts w:ascii="Calibri" w:hAnsi="Calibri" w:cs="Calibri"/>
          <w:sz w:val="24"/>
        </w:rPr>
        <w:t>(Makarova et al., 2015)</w:t>
      </w:r>
      <w:r w:rsidR="005E1F6E">
        <w:rPr>
          <w:rFonts w:ascii="Calibri" w:hAnsi="Calibri" w:cs="Calibri"/>
          <w:sz w:val="24"/>
          <w:szCs w:val="24"/>
        </w:rPr>
        <w:fldChar w:fldCharType="end"/>
      </w:r>
      <w:r w:rsidR="00B056A4">
        <w:rPr>
          <w:rFonts w:ascii="Calibri" w:hAnsi="Calibri" w:cs="Calibri"/>
          <w:sz w:val="24"/>
          <w:szCs w:val="24"/>
        </w:rPr>
        <w:t xml:space="preserve">, </w:t>
      </w:r>
      <w:r w:rsidRPr="00D07D90">
        <w:rPr>
          <w:rFonts w:ascii="Calibri" w:hAnsi="Calibri" w:cs="Calibri"/>
          <w:sz w:val="24"/>
          <w:szCs w:val="24"/>
        </w:rPr>
        <w:t xml:space="preserve">the results showed that two classes of CRISPR-Cas systems can be defined based on significant differences in the architectures of the effector modules involved in crRNA processing and interference. </w:t>
      </w:r>
    </w:p>
    <w:p w14:paraId="2D3CFB8D" w14:textId="408A7AA0" w:rsidR="00B95992" w:rsidRPr="00D07D90" w:rsidRDefault="00B95992" w:rsidP="00FE2430">
      <w:pPr>
        <w:spacing w:line="240" w:lineRule="auto"/>
        <w:jc w:val="both"/>
        <w:rPr>
          <w:rFonts w:ascii="Calibri" w:hAnsi="Calibri" w:cs="Calibri"/>
          <w:sz w:val="24"/>
          <w:szCs w:val="24"/>
        </w:rPr>
      </w:pPr>
      <w:r w:rsidRPr="00D07D90">
        <w:rPr>
          <w:rFonts w:ascii="Calibri" w:hAnsi="Calibri" w:cs="Calibri"/>
          <w:sz w:val="24"/>
          <w:szCs w:val="24"/>
        </w:rPr>
        <w:t>Class 1 systems feature effector modules comprising multiple Cas proteins that collaborate to form a complex binding with crRNA, working in tandem to bind and process the target. In contrast, class 2 systems are characterized by a single, multidomain crRNA-binding protein, which serves a functionally similar role to the entire effector complex found in class 1 systems</w:t>
      </w:r>
      <w:r w:rsidR="001E74EC">
        <w:rPr>
          <w:rFonts w:ascii="Calibri" w:hAnsi="Calibri" w:cs="Calibri"/>
          <w:sz w:val="24"/>
          <w:szCs w:val="24"/>
        </w:rPr>
        <w:t xml:space="preserve"> </w:t>
      </w:r>
      <w:r w:rsidR="001E74EC">
        <w:rPr>
          <w:rFonts w:ascii="Calibri" w:hAnsi="Calibri" w:cs="Calibri"/>
          <w:sz w:val="24"/>
          <w:szCs w:val="24"/>
        </w:rPr>
        <w:fldChar w:fldCharType="begin"/>
      </w:r>
      <w:r w:rsidR="001E74EC">
        <w:rPr>
          <w:rFonts w:ascii="Calibri" w:hAnsi="Calibri" w:cs="Calibri"/>
          <w:sz w:val="24"/>
          <w:szCs w:val="24"/>
        </w:rPr>
        <w:instrText xml:space="preserve"> ADDIN ZOTERO_ITEM CSL_CITATION {"citationID":"KAxJPlxI","properties":{"formattedCitation":"(Makarova et al., 2020)","plainCitation":"(Makarova et al., 2020)","noteIndex":0},"citationItems":[{"id":10,"uris":["http://zotero.org/users/13944473/items/6FIUJPJU"],"itemData":{"id":10,"type":"article-journal","abstract":"The number and diversity of known CRISPR-Cas systems have substantially increased in recent years. Here, we provide an updated evolutionary classification of CRISPR-Cas systems and cas genes, with an emphasis on the major developments that have occurred since the publication of the latest classification, in 2015. The new classification includes 2 classes, 6 types and 33 subtypes, compared with 5 types and 16 subtypes in 2015. A key development is the ongoing discovery of multiple, novel class 2 CRISPR-Cas systems, which now include 3 types and 17 subtypes. A second major novelty is the discovery of numerous derived CRISPR-Cas variants, often associated with mobile genetic elements that lack the nucleases required for interference. Some of these variants are involved in RNA-guided transposition, whereas others are predicted to perform functions distinct from adaptive immunity that remain to be characterized experimentally. The third highlight is the discovery of numerous families of ancillary CRISPR-linked genes, often implicated in signal transduction. Together, these findings substantially clarify the functional diversity and evolutionary history of CRISPR-Cas.","container-title":"Nature Reviews. Microbiology","DOI":"10.1038/s41579-019-0299-x","ISSN":"1740-1534","issue":"2","journalAbbreviation":"Nat Rev Microbiol","language":"eng","note":"PMID: 31857715\nPMCID: PMC8905525","page":"67-83","source":"PubMed","title":"Evolutionary classification of CRISPR-Cas systems: a burst of class 2 and derived variants","title-short":"Evolutionary classification of CRISPR-Cas systems","volume":"18","author":[{"family":"Makarova","given":"Kira S."},{"family":"Wolf","given":"Yuri I."},{"family":"Iranzo","given":"Jaime"},{"family":"Shmakov","given":"Sergey A."},{"family":"Alkhnbashi","given":"Omer S."},{"family":"Brouns","given":"Stan J. J."},{"family":"Charpentier","given":"Emmanuelle"},{"family":"Cheng","given":"David"},{"family":"Haft","given":"Daniel H."},{"family":"Horvath","given":"Philippe"},{"family":"Moineau","given":"Sylvain"},{"family":"Mojica","given":"Francisco J. M."},{"family":"Scott","given":"David"},{"family":"Shah","given":"Shiraz A."},{"family":"Siksnys","given":"Virginijus"},{"family":"Terns","given":"Michael P."},{"family":"Venclovas","given":"Česlovas"},{"family":"White","given":"Malcolm F."},{"family":"Yakunin","given":"Alexander F."},{"family":"Yan","given":"Winston"},{"family":"Zhang","given":"Feng"},{"family":"Garrett","given":"Roger A."},{"family":"Backofen","given":"Rolf"},{"family":"Oost","given":"John","non-dropping-particle":"van der"},{"family":"Barrangou","given":"Rodolphe"},{"family":"Koonin","given":"Eugene V."}],"issued":{"date-parts":[["2020",2]]}}}],"schema":"https://github.com/citation-style-language/schema/raw/master/csl-citation.json"} </w:instrText>
      </w:r>
      <w:r w:rsidR="001E74EC">
        <w:rPr>
          <w:rFonts w:ascii="Calibri" w:hAnsi="Calibri" w:cs="Calibri"/>
          <w:sz w:val="24"/>
          <w:szCs w:val="24"/>
        </w:rPr>
        <w:fldChar w:fldCharType="separate"/>
      </w:r>
      <w:r w:rsidR="001E74EC" w:rsidRPr="001E74EC">
        <w:rPr>
          <w:rFonts w:ascii="Calibri" w:hAnsi="Calibri" w:cs="Calibri"/>
          <w:sz w:val="24"/>
        </w:rPr>
        <w:t>(Makarova et al., 2020)</w:t>
      </w:r>
      <w:r w:rsidR="001E74EC">
        <w:rPr>
          <w:rFonts w:ascii="Calibri" w:hAnsi="Calibri" w:cs="Calibri"/>
          <w:sz w:val="24"/>
          <w:szCs w:val="24"/>
        </w:rPr>
        <w:fldChar w:fldCharType="end"/>
      </w:r>
      <w:r w:rsidRPr="00D07D90">
        <w:rPr>
          <w:rFonts w:ascii="Calibri" w:hAnsi="Calibri" w:cs="Calibri"/>
          <w:sz w:val="24"/>
          <w:szCs w:val="24"/>
        </w:rPr>
        <w:t>.</w:t>
      </w:r>
    </w:p>
    <w:p w14:paraId="2D3CFB8E" w14:textId="6229C1EA" w:rsidR="008608DD" w:rsidRPr="00D07D90" w:rsidRDefault="008608DD" w:rsidP="00FE2430">
      <w:pPr>
        <w:spacing w:line="240" w:lineRule="auto"/>
        <w:jc w:val="both"/>
        <w:rPr>
          <w:rFonts w:ascii="Calibri" w:hAnsi="Calibri" w:cs="Calibri"/>
          <w:sz w:val="24"/>
          <w:szCs w:val="24"/>
        </w:rPr>
      </w:pPr>
      <w:r w:rsidRPr="00D07D90">
        <w:rPr>
          <w:rFonts w:ascii="Calibri" w:hAnsi="Calibri" w:cs="Calibri"/>
          <w:sz w:val="24"/>
          <w:szCs w:val="24"/>
        </w:rPr>
        <w:t xml:space="preserve">Within these two classes, we can further classify distinct types based on the presence of unique signature Cas genes </w:t>
      </w:r>
      <w:r w:rsidR="00A51D92">
        <w:rPr>
          <w:rFonts w:ascii="Calibri" w:hAnsi="Calibri" w:cs="Calibri"/>
          <w:sz w:val="24"/>
          <w:szCs w:val="24"/>
        </w:rPr>
        <w:fldChar w:fldCharType="begin"/>
      </w:r>
      <w:r w:rsidR="00A51D92">
        <w:rPr>
          <w:rFonts w:ascii="Calibri" w:hAnsi="Calibri" w:cs="Calibri"/>
          <w:sz w:val="24"/>
          <w:szCs w:val="24"/>
        </w:rPr>
        <w:instrText xml:space="preserve"> ADDIN ZOTERO_ITEM CSL_CITATION {"citationID":"RTsmLkAg","properties":{"formattedCitation":"(Makarova &amp; Koonin, 2015)","plainCitation":"(Makarova &amp; Koonin, 2015)","noteIndex":0},"citationItems":[{"id":13,"uris":["http://zotero.org/users/13944473/items/EAU9TBBA"],"itemData":{"id":13,"type":"article-journal","abstract":"The clustered regularly interspaced short palindromic repeats (CRISPR)-Cas (CRISPR-associated proteins) is a prokaryotic adaptive immune system that is represented in most archaea and many bacteria. Among the currently known prokaryotic defense systems, the CRISPR-Cas genomic loci show unprecedented complexity and diversity. Classification of CRISPR-Cas variants that would capture their evolutionary relationships to the maximum possible extent is essential for comparative genomic and functional characterization of this theoretically and practically important system of adaptive immunity. To this end, a multipronged approach has been developed that combines phylogenetic analysis of the conserved Cas proteins with comparison of gene repertoires and arrangements in CRISPR-Cas loci. This approach led to the current classification of CRISPR-Cas systems into three distinct types and ten subtypes for each of which signature genes have been identified. Comparative genomic analysis of the CRISPR-Cas systems in new archaeal and bacterial genomes performed over the 3 years elapsed since the development of this classification makes it clear that new types and subtypes of CRISPR-Cas need to be introduced. Moreover, this classification system captures only part of the complexity of CRISPR-Cas organization and evolution, due to the intrinsic modularity and evolutionary mobility of these immunity systems, resulting in numerous recombinant variants. Moreover, most of the cas genes evolve rapidly, complicating the family assignment for many Cas proteins and the use of family profiles for the recognition of CRISPR-Cas subtype signatures. Further progress in the comparative analysis of CRISPR-Cas systems requires integration of the most sensitive sequence comparison tools, protein structure comparison, and refined approaches for comparison of gene neighborhoods.","container-title":"Methods in molecular biology (Clifton, N.J.)","DOI":"10.1007/978-1-4939-2687-9_4","ISSN":"1064-3745","journalAbbreviation":"Methods Mol Biol","note":"PMID: 25981466\nPMCID: PMC5901762","page":"47-75","source":"PubMed Central","title":"Annotation and Classification of CRISPR-Cas Systems","volume":"1311","author":[{"family":"Makarova","given":"Kira S."},{"family":"Koonin","given":"Eugene V."}],"issued":{"date-parts":[["2015"]]}}}],"schema":"https://github.com/citation-style-language/schema/raw/master/csl-citation.json"} </w:instrText>
      </w:r>
      <w:r w:rsidR="00A51D92">
        <w:rPr>
          <w:rFonts w:ascii="Calibri" w:hAnsi="Calibri" w:cs="Calibri"/>
          <w:sz w:val="24"/>
          <w:szCs w:val="24"/>
        </w:rPr>
        <w:fldChar w:fldCharType="separate"/>
      </w:r>
      <w:r w:rsidR="00A51D92" w:rsidRPr="00A51D92">
        <w:rPr>
          <w:rFonts w:ascii="Calibri" w:hAnsi="Calibri" w:cs="Calibri"/>
          <w:sz w:val="24"/>
        </w:rPr>
        <w:t>(Makarova &amp; Koonin, 2015)</w:t>
      </w:r>
      <w:r w:rsidR="00A51D92">
        <w:rPr>
          <w:rFonts w:ascii="Calibri" w:hAnsi="Calibri" w:cs="Calibri"/>
          <w:sz w:val="24"/>
          <w:szCs w:val="24"/>
        </w:rPr>
        <w:fldChar w:fldCharType="end"/>
      </w:r>
      <w:r w:rsidR="000017FD">
        <w:rPr>
          <w:rFonts w:ascii="Calibri" w:hAnsi="Calibri" w:cs="Calibri"/>
          <w:sz w:val="24"/>
          <w:szCs w:val="24"/>
        </w:rPr>
        <w:t xml:space="preserve">, </w:t>
      </w:r>
      <w:r w:rsidR="00F57238">
        <w:rPr>
          <w:rFonts w:ascii="Calibri" w:hAnsi="Calibri" w:cs="Calibri"/>
          <w:sz w:val="24"/>
          <w:szCs w:val="24"/>
        </w:rPr>
        <w:fldChar w:fldCharType="begin"/>
      </w:r>
      <w:r w:rsidR="00F57238">
        <w:rPr>
          <w:rFonts w:ascii="Calibri" w:hAnsi="Calibri" w:cs="Calibri"/>
          <w:sz w:val="24"/>
          <w:szCs w:val="24"/>
        </w:rPr>
        <w:instrText xml:space="preserve"> ADDIN ZOTERO_ITEM CSL_CITATION {"citationID":"3W9ChvKc","properties":{"formattedCitation":"(S. Makarova et al., 2011)","plainCitation":"(S. Makarova et al., 2011)","noteIndex":0},"citationItems":[{"id":16,"uris":["http://zotero.org/users/13944473/items/S8EQY8RJ"],"itemData":{"id":16,"type":"article-journal","abstract":"The CRISPR–Cas (clustered regularly interspaced short palindromic repeats–CRISPR-associated proteins) modules are adaptive immunity systems that are present in many archaea and bacteria. These defence systems are encoded by operons that have an extraordinarily diverse architecture and a high rate of evolution for both the cas genes and the unique spacer content. Here, we provide an updated analysis of the evolutionary relationships between CRISPR–Cas systems and Cas proteins. Three major types of CRISPR–Cas system are delineated, with a further division into several subtypes and a few chimeric variants. Given the complexity of the genomic architectures and the extremely dynamic evolution of the CRISPR–Cas systems, a unified classification of these systems should be based on multiple criteria. Accordingly, we propose a `polythetic' classification that integrates the phylogenies of the most common cas genes, the sequence and organization of the CRISPR repeats and the architecture of the CRISPR–cas loci.","container-title":"Nature Reviews. Microbiology","DOI":"10.1038/nrmicro2577","ISSN":"1740-1526","issue":"6","journalAbbreviation":"Nat Rev Microbiol","note":"PMID: 21552286\nPMCID: PMC3380444","page":"467-477","source":"PubMed Central","title":"Evolution and classification of the CRISPR-Cas systems","volume":"9","author":[{"family":"S. Makarova","given":"Kira"},{"family":"H. Haft","given":"Daniel"},{"family":"Barrangou","given":"Rodolphe"},{"family":"J. J. Brouns","given":"Stan"},{"family":"Charpentier","given":"Emmanuelle"},{"family":"Horvath","given":"Philippe"},{"family":"Moineau","given":"Sylvain"},{"family":"J. M. Mojica","given":"Francisco"},{"family":"I. Wolf","given":"Yuri"},{"family":"Yakunin","given":"Alexander F."},{"family":"Oost","given":"John","non-dropping-particle":"van der"},{"family":"V. Koonin","given":"Eugene"}],"issued":{"date-parts":[["2011",6]]}}}],"schema":"https://github.com/citation-style-language/schema/raw/master/csl-citation.json"} </w:instrText>
      </w:r>
      <w:r w:rsidR="00F57238">
        <w:rPr>
          <w:rFonts w:ascii="Calibri" w:hAnsi="Calibri" w:cs="Calibri"/>
          <w:sz w:val="24"/>
          <w:szCs w:val="24"/>
        </w:rPr>
        <w:fldChar w:fldCharType="separate"/>
      </w:r>
      <w:r w:rsidR="00F57238" w:rsidRPr="00F57238">
        <w:rPr>
          <w:rFonts w:ascii="Calibri" w:hAnsi="Calibri" w:cs="Calibri"/>
          <w:sz w:val="24"/>
        </w:rPr>
        <w:t>(S. Makarova et al., 2011)</w:t>
      </w:r>
      <w:r w:rsidR="00F57238">
        <w:rPr>
          <w:rFonts w:ascii="Calibri" w:hAnsi="Calibri" w:cs="Calibri"/>
          <w:sz w:val="24"/>
          <w:szCs w:val="24"/>
        </w:rPr>
        <w:fldChar w:fldCharType="end"/>
      </w:r>
      <w:r w:rsidR="00E401E7">
        <w:rPr>
          <w:rFonts w:ascii="Calibri" w:hAnsi="Calibri" w:cs="Calibri"/>
          <w:sz w:val="24"/>
          <w:szCs w:val="24"/>
        </w:rPr>
        <w:t xml:space="preserve">, </w:t>
      </w:r>
      <w:r w:rsidR="00D83250" w:rsidRPr="00D07D90">
        <w:rPr>
          <w:rFonts w:ascii="Calibri" w:hAnsi="Calibri" w:cs="Calibri"/>
          <w:sz w:val="24"/>
          <w:szCs w:val="24"/>
        </w:rPr>
        <w:t>such as Cas3 being unique in type I, Cas9 in type II, Cas10 in type III, etc.</w:t>
      </w:r>
    </w:p>
    <w:p w14:paraId="2D3CFB8F" w14:textId="45949449" w:rsidR="00CD779F" w:rsidRPr="00D07D90" w:rsidRDefault="00CD779F" w:rsidP="00FE2430">
      <w:pPr>
        <w:spacing w:line="240" w:lineRule="auto"/>
        <w:jc w:val="both"/>
        <w:rPr>
          <w:rFonts w:ascii="Calibri" w:hAnsi="Calibri" w:cs="Calibri"/>
          <w:sz w:val="24"/>
          <w:szCs w:val="24"/>
        </w:rPr>
      </w:pPr>
      <w:r w:rsidRPr="00D07D90">
        <w:rPr>
          <w:rFonts w:ascii="Calibri" w:hAnsi="Calibri" w:cs="Calibri"/>
          <w:sz w:val="24"/>
          <w:szCs w:val="24"/>
        </w:rPr>
        <w:t xml:space="preserve">Class 1 is composed of 3 types </w:t>
      </w:r>
      <w:r w:rsidR="00B7793F" w:rsidRPr="00D07D90">
        <w:rPr>
          <w:rFonts w:ascii="Calibri" w:hAnsi="Calibri" w:cs="Calibri"/>
          <w:sz w:val="24"/>
          <w:szCs w:val="24"/>
        </w:rPr>
        <w:t xml:space="preserve">(types I, III and IV) </w:t>
      </w:r>
      <w:r w:rsidRPr="00D07D90">
        <w:rPr>
          <w:rFonts w:ascii="Calibri" w:hAnsi="Calibri" w:cs="Calibri"/>
          <w:sz w:val="24"/>
          <w:szCs w:val="24"/>
        </w:rPr>
        <w:t>and 17 subtypes whereas class 2 is composed of 3 types</w:t>
      </w:r>
      <w:r w:rsidR="00B7793F" w:rsidRPr="00D07D90">
        <w:rPr>
          <w:rFonts w:ascii="Calibri" w:hAnsi="Calibri" w:cs="Calibri"/>
          <w:sz w:val="24"/>
          <w:szCs w:val="24"/>
        </w:rPr>
        <w:t xml:space="preserve"> (types II, V, VI)</w:t>
      </w:r>
      <w:r w:rsidRPr="00D07D90">
        <w:rPr>
          <w:rFonts w:ascii="Calibri" w:hAnsi="Calibri" w:cs="Calibri"/>
          <w:sz w:val="24"/>
          <w:szCs w:val="24"/>
        </w:rPr>
        <w:t xml:space="preserve"> and 33 subtypes</w:t>
      </w:r>
      <w:r w:rsidR="00D71DFF">
        <w:rPr>
          <w:rFonts w:ascii="Calibri" w:hAnsi="Calibri" w:cs="Calibri"/>
          <w:sz w:val="24"/>
          <w:szCs w:val="24"/>
        </w:rPr>
        <w:t xml:space="preserve"> </w:t>
      </w:r>
      <w:r w:rsidR="00D71DFF">
        <w:rPr>
          <w:rFonts w:ascii="Calibri" w:hAnsi="Calibri" w:cs="Calibri"/>
          <w:sz w:val="24"/>
          <w:szCs w:val="24"/>
        </w:rPr>
        <w:fldChar w:fldCharType="begin"/>
      </w:r>
      <w:r w:rsidR="00D71DFF">
        <w:rPr>
          <w:rFonts w:ascii="Calibri" w:hAnsi="Calibri" w:cs="Calibri"/>
          <w:sz w:val="24"/>
          <w:szCs w:val="24"/>
        </w:rPr>
        <w:instrText xml:space="preserve"> ADDIN ZOTERO_ITEM CSL_CITATION {"citationID":"JRVArgmI","properties":{"formattedCitation":"(S. Makarova et al., 2011)","plainCitation":"(S. Makarova et al., 2011)","noteIndex":0},"citationItems":[{"id":16,"uris":["http://zotero.org/users/13944473/items/S8EQY8RJ"],"itemData":{"id":16,"type":"article-journal","abstract":"The CRISPR–Cas (clustered regularly interspaced short palindromic repeats–CRISPR-associated proteins) modules are adaptive immunity systems that are present in many archaea and bacteria. These defence systems are encoded by operons that have an extraordinarily diverse architecture and a high rate of evolution for both the cas genes and the unique spacer content. Here, we provide an updated analysis of the evolutionary relationships between CRISPR–Cas systems and Cas proteins. Three major types of CRISPR–Cas system are delineated, with a further division into several subtypes and a few chimeric variants. Given the complexity of the genomic architectures and the extremely dynamic evolution of the CRISPR–Cas systems, a unified classification of these systems should be based on multiple criteria. Accordingly, we propose a `polythetic' classification that integrates the phylogenies of the most common cas genes, the sequence and organization of the CRISPR repeats and the architecture of the CRISPR–cas loci.","container-title":"Nature Reviews. Microbiology","DOI":"10.1038/nrmicro2577","ISSN":"1740-1526","issue":"6","journalAbbreviation":"Nat Rev Microbiol","note":"PMID: 21552286\nPMCID: PMC3380444","page":"467-477","source":"PubMed Central","title":"Evolution and classification of the CRISPR-Cas systems","volume":"9","author":[{"family":"S. Makarova","given":"Kira"},{"family":"H. Haft","given":"Daniel"},{"family":"Barrangou","given":"Rodolphe"},{"family":"J. J. Brouns","given":"Stan"},{"family":"Charpentier","given":"Emmanuelle"},{"family":"Horvath","given":"Philippe"},{"family":"Moineau","given":"Sylvain"},{"family":"J. M. Mojica","given":"Francisco"},{"family":"I. Wolf","given":"Yuri"},{"family":"Yakunin","given":"Alexander F."},{"family":"Oost","given":"John","non-dropping-particle":"van der"},{"family":"V. Koonin","given":"Eugene"}],"issued":{"date-parts":[["2011",6]]}}}],"schema":"https://github.com/citation-style-language/schema/raw/master/csl-citation.json"} </w:instrText>
      </w:r>
      <w:r w:rsidR="00D71DFF">
        <w:rPr>
          <w:rFonts w:ascii="Calibri" w:hAnsi="Calibri" w:cs="Calibri"/>
          <w:sz w:val="24"/>
          <w:szCs w:val="24"/>
        </w:rPr>
        <w:fldChar w:fldCharType="separate"/>
      </w:r>
      <w:r w:rsidR="00D71DFF" w:rsidRPr="00D71DFF">
        <w:rPr>
          <w:rFonts w:ascii="Calibri" w:hAnsi="Calibri" w:cs="Calibri"/>
          <w:sz w:val="24"/>
        </w:rPr>
        <w:t>(S. Makarova et al., 2011)</w:t>
      </w:r>
      <w:r w:rsidR="00D71DFF">
        <w:rPr>
          <w:rFonts w:ascii="Calibri" w:hAnsi="Calibri" w:cs="Calibri"/>
          <w:sz w:val="24"/>
          <w:szCs w:val="24"/>
        </w:rPr>
        <w:fldChar w:fldCharType="end"/>
      </w:r>
      <w:r w:rsidRPr="00D07D90">
        <w:rPr>
          <w:rFonts w:ascii="Calibri" w:hAnsi="Calibri" w:cs="Calibri"/>
          <w:sz w:val="24"/>
          <w:szCs w:val="24"/>
        </w:rPr>
        <w:t xml:space="preserve">. </w:t>
      </w:r>
    </w:p>
    <w:p w14:paraId="2D3CFB90" w14:textId="77777777" w:rsidR="004970ED" w:rsidRPr="00D07D90" w:rsidRDefault="004970ED" w:rsidP="00FE2430">
      <w:pPr>
        <w:spacing w:line="240" w:lineRule="auto"/>
        <w:jc w:val="both"/>
        <w:rPr>
          <w:rFonts w:ascii="Calibri" w:hAnsi="Calibri" w:cs="Calibri"/>
          <w:sz w:val="24"/>
          <w:szCs w:val="24"/>
        </w:rPr>
      </w:pPr>
    </w:p>
    <w:p w14:paraId="458BE2D6" w14:textId="6D070718" w:rsidR="005626AA" w:rsidRPr="00120A65" w:rsidRDefault="00976C01" w:rsidP="00FE2430">
      <w:pPr>
        <w:pStyle w:val="PargrafodaLista"/>
        <w:numPr>
          <w:ilvl w:val="1"/>
          <w:numId w:val="1"/>
        </w:numPr>
        <w:spacing w:line="240" w:lineRule="auto"/>
        <w:ind w:left="357" w:hanging="357"/>
        <w:jc w:val="both"/>
        <w:rPr>
          <w:b/>
          <w:bCs/>
          <w:sz w:val="24"/>
        </w:rPr>
      </w:pPr>
      <w:r w:rsidRPr="00120A65">
        <w:rPr>
          <w:b/>
          <w:bCs/>
          <w:sz w:val="24"/>
        </w:rPr>
        <w:t>Tools to detect CRISPR sy</w:t>
      </w:r>
      <w:ins w:id="14" w:author="Hugo Alexandre Mendes Oliveira" w:date="2024-03-31T23:33:00Z">
        <w:r w:rsidR="000A5444">
          <w:rPr>
            <w:b/>
            <w:bCs/>
            <w:sz w:val="24"/>
          </w:rPr>
          <w:t>s</w:t>
        </w:r>
      </w:ins>
      <w:r w:rsidRPr="00120A65">
        <w:rPr>
          <w:b/>
          <w:bCs/>
          <w:sz w:val="24"/>
        </w:rPr>
        <w:t xml:space="preserve">tems </w:t>
      </w:r>
    </w:p>
    <w:p w14:paraId="2D3CFB93" w14:textId="16CA439A" w:rsidR="00AA011A" w:rsidRPr="005626AA" w:rsidRDefault="002D7B1E" w:rsidP="00FE2430">
      <w:pPr>
        <w:spacing w:line="240" w:lineRule="auto"/>
        <w:jc w:val="both"/>
        <w:rPr>
          <w:sz w:val="24"/>
        </w:rPr>
      </w:pPr>
      <w:r w:rsidRPr="005626AA">
        <w:rPr>
          <w:sz w:val="24"/>
        </w:rPr>
        <w:t xml:space="preserve">To help identify CRISPRs, </w:t>
      </w:r>
      <w:r w:rsidR="0060668B" w:rsidRPr="005626AA">
        <w:rPr>
          <w:sz w:val="24"/>
        </w:rPr>
        <w:t xml:space="preserve">several </w:t>
      </w:r>
      <w:r w:rsidRPr="005626AA">
        <w:rPr>
          <w:sz w:val="24"/>
        </w:rPr>
        <w:t xml:space="preserve">tools were developed </w:t>
      </w:r>
      <w:r w:rsidR="0060668B" w:rsidRPr="005626AA">
        <w:rPr>
          <w:sz w:val="24"/>
        </w:rPr>
        <w:t xml:space="preserve">to assist in the identification and classification of CRISPR-Cas systems, some of which being </w:t>
      </w:r>
      <w:proofErr w:type="spellStart"/>
      <w:r w:rsidR="0060668B" w:rsidRPr="005626AA">
        <w:rPr>
          <w:sz w:val="24"/>
        </w:rPr>
        <w:t>CRISPRloci</w:t>
      </w:r>
      <w:proofErr w:type="spellEnd"/>
      <w:r w:rsidR="0060668B" w:rsidRPr="005626AA">
        <w:rPr>
          <w:sz w:val="24"/>
        </w:rPr>
        <w:t xml:space="preserve">, </w:t>
      </w:r>
      <w:proofErr w:type="spellStart"/>
      <w:r w:rsidR="0060668B" w:rsidRPr="005626AA">
        <w:rPr>
          <w:sz w:val="24"/>
        </w:rPr>
        <w:t>CRISPRFinder</w:t>
      </w:r>
      <w:proofErr w:type="spellEnd"/>
      <w:r w:rsidR="0060668B" w:rsidRPr="005626AA">
        <w:rPr>
          <w:sz w:val="24"/>
        </w:rPr>
        <w:t xml:space="preserve"> and </w:t>
      </w:r>
      <w:proofErr w:type="spellStart"/>
      <w:r w:rsidR="0060668B" w:rsidRPr="005626AA">
        <w:rPr>
          <w:sz w:val="24"/>
        </w:rPr>
        <w:t>CRISPRCasFinder</w:t>
      </w:r>
      <w:proofErr w:type="spellEnd"/>
      <w:r w:rsidR="0060668B" w:rsidRPr="005626AA">
        <w:rPr>
          <w:sz w:val="24"/>
        </w:rPr>
        <w:t>.</w:t>
      </w:r>
    </w:p>
    <w:p w14:paraId="2D3CFB95" w14:textId="747A5779" w:rsidR="002D7B1E" w:rsidRPr="00D07D90" w:rsidRDefault="0060668B" w:rsidP="00FE2430">
      <w:pPr>
        <w:spacing w:line="240" w:lineRule="auto"/>
        <w:jc w:val="both"/>
        <w:rPr>
          <w:sz w:val="24"/>
        </w:rPr>
      </w:pPr>
      <w:proofErr w:type="spellStart"/>
      <w:r w:rsidRPr="00D07D90">
        <w:rPr>
          <w:sz w:val="24"/>
        </w:rPr>
        <w:t>CRISPRloci</w:t>
      </w:r>
      <w:proofErr w:type="spellEnd"/>
      <w:r w:rsidRPr="00D07D90">
        <w:rPr>
          <w:sz w:val="24"/>
        </w:rPr>
        <w:t xml:space="preserve"> utilizes Machine Learning algorithms to predict and assess CRISPR loci accurately, offering precise annotation of Cas genes and providing comprehensive information on CRISPR array characteristics, including orientation, leader sequence, and Cas subtype classification, streamlining the process of CRISPR-Cas system characterization</w:t>
      </w:r>
      <w:r w:rsidR="00986855">
        <w:rPr>
          <w:sz w:val="24"/>
        </w:rPr>
        <w:t xml:space="preserve"> </w:t>
      </w:r>
      <w:r w:rsidR="00565A15">
        <w:rPr>
          <w:sz w:val="24"/>
        </w:rPr>
        <w:fldChar w:fldCharType="begin"/>
      </w:r>
      <w:r w:rsidR="00565A15">
        <w:rPr>
          <w:sz w:val="24"/>
        </w:rPr>
        <w:instrText xml:space="preserve"> ADDIN ZOTERO_ITEM CSL_CITATION {"citationID":"D9aKPmXd","properties":{"formattedCitation":"(Alkhnbashi et al., 2021)","plainCitation":"(Alkhnbashi et al., 2021)","noteIndex":0},"citationItems":[{"id":22,"uris":["http://zotero.org/users/13944473/items/S6S4V687"],"itemData":{"id":22,"type":"article-journal","abstract":"CRISPR–Cas systems are adaptive immune systems in prokaryotes, providing resistance against invading viruses and plasmids. The identification of CRISPR loci is currently a non-standardized, ambiguous process, requiring the manual combination of multiple tools, where existing tools detect only parts of the CRISPR-systems, and lack quality control, annotation and assessment capabilities of the detected CRISPR loci. Our CRISPRloci server provides the first resource for the prediction and assessment of all possible CRISPR loci. The server integrates a series of advanced Machine Learning tools within a seamless web interface featuring: (i) prediction of all CRISPR arrays in the correct orientation; (ii) definition of CRISPR leaders for each locus; and (iii) annotation of cas genes and their unambiguous classification. As a result, CRISPRloci is able to accurately determine the CRISPR array and associated information, such as: the Cas subtypes; cassette boundaries; accuracy of the repeat structure, orientation and leader sequence; virus-host interactions; self-targeting; as well as the annotation of cas genes, all of which have been missing from existing tools. This annotation is presented in an interactive interface, making it easy for scientists to gain an overview of the CRISPR system in their organism of interest. Predictions are also rendered in GFF format, enabling in-depth genome browser inspection. In summary, CRISPRloci constitutes a full suite for CRISPR–Cas system characterization that offers annotation quality previously available only after manual inspection., \nGraphical AbstractThe workflow of CRISPRloci. CRISPRloci server provides the first resources for the prediction and annotation of all possible CRISPR elements. it integrates a series of advanced machine learning tools within a seamless web interface.","container-title":"Nucleic Acids Research","DOI":"10.1093/nar/gkab456","ISSN":"0305-1048","issue":"W1","journalAbbreviation":"Nucleic Acids Res","note":"PMID: 34133710\nPMCID: PMC8265192","page":"W125-W130","source":"PubMed Central","title":"CRISPRloci: comprehensive and accurate annotation of CRISPR–Cas systems","title-short":"CRISPRloci","volume":"49","author":[{"family":"Alkhnbashi","given":"Omer S"},{"family":"Mitrofanov","given":"Alexander"},{"family":"Bonidia","given":"Robson"},{"family":"Raden","given":"Martin"},{"family":"Tran","given":"Van Dinh"},{"family":"Eggenhofer","given":"Florian"},{"family":"Shah","given":"Shiraz A"},{"family":"Öztürk","given":"Ekrem"},{"family":"Padilha","given":"Victor A"},{"family":"Sanches","given":"Danilo S"},{"family":"de Carvalho","given":"André C P L F"},{"family":"Backofen","given":"Rolf"}],"issued":{"date-parts":[["2021",6,16]]}}}],"schema":"https://github.com/citation-style-language/schema/raw/master/csl-citation.json"} </w:instrText>
      </w:r>
      <w:r w:rsidR="00565A15">
        <w:rPr>
          <w:sz w:val="24"/>
        </w:rPr>
        <w:fldChar w:fldCharType="separate"/>
      </w:r>
      <w:r w:rsidR="00565A15" w:rsidRPr="00565A15">
        <w:rPr>
          <w:rFonts w:ascii="Calibri" w:hAnsi="Calibri" w:cs="Calibri"/>
          <w:sz w:val="24"/>
        </w:rPr>
        <w:t>(Alkhnbashi et al., 2021)</w:t>
      </w:r>
      <w:r w:rsidR="00565A15">
        <w:rPr>
          <w:sz w:val="24"/>
        </w:rPr>
        <w:fldChar w:fldCharType="end"/>
      </w:r>
      <w:r w:rsidRPr="00D07D90">
        <w:rPr>
          <w:sz w:val="24"/>
        </w:rPr>
        <w:t>.</w:t>
      </w:r>
    </w:p>
    <w:p w14:paraId="2D3CFB97" w14:textId="63FFFF0D" w:rsidR="005D38AB" w:rsidRPr="00D07D90" w:rsidRDefault="0060668B" w:rsidP="00FE2430">
      <w:pPr>
        <w:spacing w:line="240" w:lineRule="auto"/>
        <w:jc w:val="both"/>
        <w:rPr>
          <w:sz w:val="24"/>
        </w:rPr>
      </w:pPr>
      <w:proofErr w:type="spellStart"/>
      <w:r w:rsidRPr="00D07D90">
        <w:rPr>
          <w:sz w:val="24"/>
        </w:rPr>
        <w:lastRenderedPageBreak/>
        <w:t>CRISPRFinder</w:t>
      </w:r>
      <w:proofErr w:type="spellEnd"/>
      <w:r w:rsidRPr="00D07D90">
        <w:rPr>
          <w:sz w:val="24"/>
        </w:rPr>
        <w:t xml:space="preserve"> is a web tool that allows the identification of CRISPR-like structures within genomic sequences,</w:t>
      </w:r>
      <w:r w:rsidR="005D38AB" w:rsidRPr="00D07D90">
        <w:rPr>
          <w:sz w:val="24"/>
        </w:rPr>
        <w:t xml:space="preserve"> characterized by </w:t>
      </w:r>
      <w:r w:rsidR="003731FE" w:rsidRPr="00D07D90">
        <w:rPr>
          <w:sz w:val="24"/>
        </w:rPr>
        <w:t>its</w:t>
      </w:r>
      <w:r w:rsidR="005D38AB" w:rsidRPr="00D07D90">
        <w:rPr>
          <w:sz w:val="24"/>
        </w:rPr>
        <w:t xml:space="preserve"> ability to define Direct Repeats (DRs) and extract spacers, as well as its inclusion of smaller CRISPR candidates</w:t>
      </w:r>
      <w:r w:rsidR="00E639E7">
        <w:rPr>
          <w:sz w:val="24"/>
        </w:rPr>
        <w:t>.</w:t>
      </w:r>
    </w:p>
    <w:p w14:paraId="2D3CFB99" w14:textId="7D0F4153" w:rsidR="0060668B" w:rsidRPr="00D07D90" w:rsidRDefault="005D38AB" w:rsidP="00FE2430">
      <w:pPr>
        <w:spacing w:line="240" w:lineRule="auto"/>
        <w:jc w:val="both"/>
        <w:rPr>
          <w:sz w:val="24"/>
        </w:rPr>
      </w:pPr>
      <w:r w:rsidRPr="00D07D90">
        <w:rPr>
          <w:sz w:val="24"/>
        </w:rPr>
        <w:t>While previous tools often dismissed</w:t>
      </w:r>
      <w:r w:rsidR="0060668B" w:rsidRPr="00D07D90">
        <w:rPr>
          <w:sz w:val="24"/>
        </w:rPr>
        <w:t xml:space="preserve"> smaller CRISPR suspects</w:t>
      </w:r>
      <w:r w:rsidRPr="00D07D90">
        <w:rPr>
          <w:sz w:val="24"/>
        </w:rPr>
        <w:t xml:space="preserve"> (one or two motifs in size)</w:t>
      </w:r>
      <w:r w:rsidR="0060668B" w:rsidRPr="00D07D90">
        <w:rPr>
          <w:sz w:val="24"/>
        </w:rPr>
        <w:t xml:space="preserve">, </w:t>
      </w:r>
      <w:proofErr w:type="spellStart"/>
      <w:r w:rsidR="0060668B" w:rsidRPr="00D07D90">
        <w:rPr>
          <w:sz w:val="24"/>
        </w:rPr>
        <w:t>CRISPRFinder</w:t>
      </w:r>
      <w:r w:rsidR="008320DC" w:rsidRPr="00D07D90">
        <w:rPr>
          <w:sz w:val="24"/>
        </w:rPr>
        <w:t>’s</w:t>
      </w:r>
      <w:proofErr w:type="spellEnd"/>
      <w:r w:rsidR="008320DC" w:rsidRPr="00D07D90">
        <w:rPr>
          <w:sz w:val="24"/>
        </w:rPr>
        <w:t xml:space="preserve"> inclusive approach sheds light on CRISPR evolution and spread. D</w:t>
      </w:r>
      <w:r w:rsidRPr="00D07D90">
        <w:rPr>
          <w:sz w:val="24"/>
        </w:rPr>
        <w:t xml:space="preserve">espite the </w:t>
      </w:r>
      <w:r w:rsidR="008320DC" w:rsidRPr="00D07D90">
        <w:rPr>
          <w:sz w:val="24"/>
        </w:rPr>
        <w:t>possibility</w:t>
      </w:r>
      <w:r w:rsidRPr="00D07D90">
        <w:rPr>
          <w:sz w:val="24"/>
        </w:rPr>
        <w:t xml:space="preserve"> of fa</w:t>
      </w:r>
      <w:r w:rsidR="008320DC" w:rsidRPr="00D07D90">
        <w:rPr>
          <w:sz w:val="24"/>
        </w:rPr>
        <w:t>ls</w:t>
      </w:r>
      <w:r w:rsidRPr="00D07D90">
        <w:rPr>
          <w:sz w:val="24"/>
        </w:rPr>
        <w:t>e candidates being</w:t>
      </w:r>
      <w:r w:rsidR="008320DC" w:rsidRPr="00D07D90">
        <w:rPr>
          <w:sz w:val="24"/>
        </w:rPr>
        <w:t xml:space="preserve"> wrongly</w:t>
      </w:r>
      <w:r w:rsidRPr="00D07D90">
        <w:rPr>
          <w:sz w:val="24"/>
        </w:rPr>
        <w:t xml:space="preserve"> included, </w:t>
      </w:r>
      <w:proofErr w:type="spellStart"/>
      <w:r w:rsidRPr="00D07D90">
        <w:rPr>
          <w:sz w:val="24"/>
        </w:rPr>
        <w:t>CRISPRFinder</w:t>
      </w:r>
      <w:proofErr w:type="spellEnd"/>
      <w:r w:rsidRPr="00D07D90">
        <w:rPr>
          <w:sz w:val="24"/>
        </w:rPr>
        <w:t xml:space="preserve"> </w:t>
      </w:r>
      <w:r w:rsidR="008320DC" w:rsidRPr="00D07D90">
        <w:rPr>
          <w:sz w:val="24"/>
        </w:rPr>
        <w:t>addresses this challenge</w:t>
      </w:r>
      <w:r w:rsidRPr="00D07D90">
        <w:rPr>
          <w:sz w:val="24"/>
        </w:rPr>
        <w:t xml:space="preserve"> by </w:t>
      </w:r>
      <w:r w:rsidR="008320DC" w:rsidRPr="00D07D90">
        <w:rPr>
          <w:sz w:val="24"/>
        </w:rPr>
        <w:t>labelling them</w:t>
      </w:r>
      <w:r w:rsidRPr="00D07D90">
        <w:rPr>
          <w:sz w:val="24"/>
        </w:rPr>
        <w:t xml:space="preserve"> as “questionable” </w:t>
      </w:r>
      <w:r w:rsidR="008320DC" w:rsidRPr="00D07D90">
        <w:rPr>
          <w:sz w:val="24"/>
        </w:rPr>
        <w:t>paving the way for future refinement and accurate identification</w:t>
      </w:r>
      <w:r w:rsidR="009A0EB6">
        <w:rPr>
          <w:sz w:val="24"/>
        </w:rPr>
        <w:t xml:space="preserve"> </w:t>
      </w:r>
      <w:r w:rsidR="009A0EB6">
        <w:rPr>
          <w:sz w:val="24"/>
        </w:rPr>
        <w:fldChar w:fldCharType="begin"/>
      </w:r>
      <w:r w:rsidR="009A0EB6">
        <w:rPr>
          <w:sz w:val="24"/>
        </w:rPr>
        <w:instrText xml:space="preserve"> ADDIN ZOTERO_ITEM CSL_CITATION {"citationID":"UJc5o0jV","properties":{"formattedCitation":"(Grissa et al., 2007)","plainCitation":"(Grissa et al., 2007)","noteIndex":0},"citationItems":[{"id":25,"uris":["http://zotero.org/users/13944473/items/GMZGIV36"],"itemData":{"id":25,"type":"article-journal","abstract":"Clustered regularly interspaced short palindromic repeats (CRISPRs) constitute a particular family of tandem repeats found in a wide range of prokaryotic genomes (half of eubacteria and almost all archaea). They consist of a succession of highly conserved regions (DR) varying in size from 23 to 47 bp, separated by similarly sized unique sequences (spacer) of usually viral origin. A CRISPR cluster is flanked on one side by an AT-rich sequence called the leader and assumed to be a transcriptional promoter. Recent studies suggest that this structure represents a putative RNA-interference-based immune system. Here we describe CRISPRFinder, a web service offering tools to (i) detect CRISPRs including the shortest ones (one or two motifs); (ii) define DRs and extract spacers; (iii) get the flanking sequences to determine the leader; (iv) blast spacers against Genbank database and (v) check if the DR is found elsewhere in prokaryotic sequenced genomes. CRISPRFinder is freely accessible at http://crispr.u-psud.fr/Server/CRISPRfinder.php.","container-title":"Nucleic Acids Research","DOI":"10.1093/nar/gkm360","ISSN":"0305-1048","issue":"Web Server issue","journalAbbreviation":"Nucleic Acids Res","note":"PMID: 17537822\nPMCID: PMC1933234","page":"W52-W57","source":"PubMed Central","title":"CRISPRFinder: a web tool to identify clustered regularly interspaced short palindromic repeats","title-short":"CRISPRFinder","volume":"35","author":[{"family":"Grissa","given":"Ibtissem"},{"family":"Vergnaud","given":"Gilles"},{"family":"Pourcel","given":"Christine"}],"issued":{"date-parts":[["2007",7]]}}}],"schema":"https://github.com/citation-style-language/schema/raw/master/csl-citation.json"} </w:instrText>
      </w:r>
      <w:r w:rsidR="009A0EB6">
        <w:rPr>
          <w:sz w:val="24"/>
        </w:rPr>
        <w:fldChar w:fldCharType="separate"/>
      </w:r>
      <w:r w:rsidR="009A0EB6" w:rsidRPr="009A0EB6">
        <w:rPr>
          <w:rFonts w:ascii="Calibri" w:hAnsi="Calibri" w:cs="Calibri"/>
          <w:sz w:val="24"/>
        </w:rPr>
        <w:t>(Grissa et al., 2007)</w:t>
      </w:r>
      <w:r w:rsidR="009A0EB6">
        <w:rPr>
          <w:sz w:val="24"/>
        </w:rPr>
        <w:fldChar w:fldCharType="end"/>
      </w:r>
      <w:r w:rsidR="008320DC" w:rsidRPr="00D07D90">
        <w:rPr>
          <w:sz w:val="24"/>
        </w:rPr>
        <w:t>.</w:t>
      </w:r>
    </w:p>
    <w:p w14:paraId="2D3CFB9B" w14:textId="1634AE0A" w:rsidR="001E2A72" w:rsidRPr="00D07D90" w:rsidRDefault="001E2A72" w:rsidP="00FE2430">
      <w:pPr>
        <w:spacing w:line="240" w:lineRule="auto"/>
        <w:jc w:val="both"/>
        <w:rPr>
          <w:sz w:val="24"/>
        </w:rPr>
      </w:pPr>
      <w:proofErr w:type="spellStart"/>
      <w:r w:rsidRPr="00D07D90">
        <w:rPr>
          <w:sz w:val="24"/>
        </w:rPr>
        <w:t>CRISPRCasFinder</w:t>
      </w:r>
      <w:proofErr w:type="spellEnd"/>
      <w:r w:rsidRPr="00D07D90">
        <w:rPr>
          <w:sz w:val="24"/>
        </w:rPr>
        <w:t xml:space="preserve">, an advanced iteration of </w:t>
      </w:r>
      <w:proofErr w:type="spellStart"/>
      <w:r w:rsidRPr="00D07D90">
        <w:rPr>
          <w:sz w:val="24"/>
        </w:rPr>
        <w:t>CRISPRFinder</w:t>
      </w:r>
      <w:proofErr w:type="spellEnd"/>
      <w:r w:rsidRPr="00D07D90">
        <w:rPr>
          <w:sz w:val="24"/>
        </w:rPr>
        <w:t>, integrates the identification of both CRISPR arrays and Cas proteins. With an improved CRISPR array detection tool, it demonstrates superior performance in identifying Cas proteins, aligning seamlessly with the latest classification schemes</w:t>
      </w:r>
      <w:r w:rsidR="00AA54B7">
        <w:rPr>
          <w:sz w:val="24"/>
        </w:rPr>
        <w:t xml:space="preserve"> </w:t>
      </w:r>
      <w:r w:rsidR="00AA54B7">
        <w:rPr>
          <w:sz w:val="24"/>
        </w:rPr>
        <w:fldChar w:fldCharType="begin"/>
      </w:r>
      <w:r w:rsidR="00AA54B7">
        <w:rPr>
          <w:sz w:val="24"/>
        </w:rPr>
        <w:instrText xml:space="preserve"> ADDIN ZOTERO_ITEM CSL_CITATION {"citationID":"k6xHigdY","properties":{"formattedCitation":"(Couvin et al., 2018)","plainCitation":"(Couvin et al., 2018)","noteIndex":0},"citationItems":[{"id":28,"uris":["http://zotero.org/users/13944473/items/8E6PDYR9"],"itemData":{"id":28,"type":"article-journal","abstract":"CRISPR (clustered regularly interspaced short palindromic repeats) arrays and their associated (Cas) proteins confer bacteria and archaea adaptive immunity against exogenous mobile genetic elements, such as phages or plasmids. CRISPRCasFinder allows the identification of both CRISPR arrays and Cas proteins. The program includes: (i) an improved CRISPR array detection tool facilitating expert validation based on a rating system, (ii) prediction of CRISPR orientation and (iii) a Cas protein detection and typing tool updated to match the latest classification scheme of these systems. CRISPRCasFinder can either be used online or as a standalone tool compatible with Linux operating system. All third-party software packages employed by the program are freely available. CRISPRCasFinder is available at https://crisprcas.i2bc.paris-saclay.fr.","container-title":"Nucleic Acids Research","DOI":"10.1093/nar/gky425","ISSN":"0305-1048","issue":"Web Server issue","journalAbbreviation":"Nucleic Acids Res","note":"PMID: 29790974\nPMCID: PMC6030898","page":"W246-W251","source":"PubMed Central","title":"CRISPRCasFinder, an update of CRISRFinder, includes a portable version, enhanced performance and integrates search for Cas proteins","volume":"46","author":[{"family":"Couvin","given":"David"},{"family":"Bernheim","given":"Aude"},{"family":"Toffano-Nioche","given":"Claire"},{"family":"Touchon","given":"Marie"},{"family":"Michalik","given":"Juraj"},{"family":"Néron","given":"Bertrand"},{"family":"Rocha","given":"Eduardo P C"},{"family":"Vergnaud","given":"Gilles"},{"family":"Gautheret","given":"Daniel"},{"family":"Pourcel","given":"Christine"}],"issued":{"date-parts":[["2018",7,2]]}}}],"schema":"https://github.com/citation-style-language/schema/raw/master/csl-citation.json"} </w:instrText>
      </w:r>
      <w:r w:rsidR="00AA54B7">
        <w:rPr>
          <w:sz w:val="24"/>
        </w:rPr>
        <w:fldChar w:fldCharType="separate"/>
      </w:r>
      <w:r w:rsidR="00AA54B7" w:rsidRPr="00AA54B7">
        <w:rPr>
          <w:rFonts w:ascii="Calibri" w:hAnsi="Calibri" w:cs="Calibri"/>
          <w:sz w:val="24"/>
        </w:rPr>
        <w:t>(Couvin et al., 2018)</w:t>
      </w:r>
      <w:r w:rsidR="00AA54B7">
        <w:rPr>
          <w:sz w:val="24"/>
        </w:rPr>
        <w:fldChar w:fldCharType="end"/>
      </w:r>
      <w:r w:rsidRPr="00D07D90">
        <w:rPr>
          <w:sz w:val="24"/>
        </w:rPr>
        <w:t>.</w:t>
      </w:r>
    </w:p>
    <w:p w14:paraId="2D3CFB9C" w14:textId="77777777" w:rsidR="00AA011A" w:rsidRPr="00D07D90" w:rsidRDefault="001E2A72" w:rsidP="00FE2430">
      <w:pPr>
        <w:spacing w:line="240" w:lineRule="auto"/>
        <w:jc w:val="both"/>
        <w:rPr>
          <w:sz w:val="24"/>
        </w:rPr>
      </w:pPr>
      <w:r w:rsidRPr="00D07D90">
        <w:rPr>
          <w:sz w:val="24"/>
        </w:rPr>
        <w:t>Notably, this tool not only enhances performance but also consolidates functions from other tools for comprehensive CRISPR identification.</w:t>
      </w:r>
    </w:p>
    <w:p w14:paraId="2D3CFB9D" w14:textId="77777777" w:rsidR="001E2A72" w:rsidRPr="00D07D90" w:rsidRDefault="001E2A72" w:rsidP="00FE2430">
      <w:pPr>
        <w:spacing w:line="240" w:lineRule="auto"/>
        <w:jc w:val="both"/>
        <w:rPr>
          <w:sz w:val="24"/>
        </w:rPr>
      </w:pPr>
    </w:p>
    <w:p w14:paraId="2D3CFB9E" w14:textId="77777777" w:rsidR="00976C01" w:rsidRPr="005626AA" w:rsidRDefault="00B7793F" w:rsidP="00FE2430">
      <w:pPr>
        <w:pStyle w:val="PargrafodaLista"/>
        <w:numPr>
          <w:ilvl w:val="0"/>
          <w:numId w:val="1"/>
        </w:numPr>
        <w:spacing w:line="240" w:lineRule="auto"/>
        <w:ind w:left="357" w:hanging="357"/>
        <w:jc w:val="both"/>
        <w:rPr>
          <w:b/>
          <w:bCs/>
          <w:sz w:val="24"/>
        </w:rPr>
      </w:pPr>
      <w:r w:rsidRPr="005626AA">
        <w:rPr>
          <w:b/>
          <w:bCs/>
          <w:sz w:val="24"/>
        </w:rPr>
        <w:t>Phage Anti-CRISPR</w:t>
      </w:r>
    </w:p>
    <w:p w14:paraId="2D3CFBA2" w14:textId="1A5B2732" w:rsidR="007D3FF2" w:rsidRPr="00D07D90" w:rsidRDefault="007D3FF2" w:rsidP="00FE2430">
      <w:pPr>
        <w:spacing w:line="240" w:lineRule="auto"/>
        <w:jc w:val="both"/>
        <w:rPr>
          <w:sz w:val="24"/>
        </w:rPr>
      </w:pPr>
      <w:r w:rsidRPr="00D07D90">
        <w:rPr>
          <w:sz w:val="24"/>
        </w:rPr>
        <w:t xml:space="preserve">Bacteria and archaea evolve anti-viral defenses, triggering evolutionary responses from </w:t>
      </w:r>
      <w:del w:id="15" w:author="Hugo Alexandre Mendes Oliveira" w:date="2024-03-31T23:34:00Z">
        <w:r w:rsidRPr="00D07D90" w:rsidDel="00183CEF">
          <w:rPr>
            <w:sz w:val="24"/>
          </w:rPr>
          <w:delText>bacterio</w:delText>
        </w:r>
      </w:del>
      <w:r w:rsidRPr="00D07D90">
        <w:rPr>
          <w:sz w:val="24"/>
        </w:rPr>
        <w:t xml:space="preserve">phages to evade host immune systems, sparking an ongoing arms race. </w:t>
      </w:r>
      <w:del w:id="16" w:author="Hugo Alexandre Mendes Oliveira" w:date="2024-03-31T23:34:00Z">
        <w:r w:rsidRPr="00D07D90" w:rsidDel="00A465A4">
          <w:rPr>
            <w:sz w:val="24"/>
          </w:rPr>
          <w:delText xml:space="preserve">Bacteriophages </w:delText>
        </w:r>
      </w:del>
      <w:ins w:id="17" w:author="Hugo Alexandre Mendes Oliveira" w:date="2024-03-31T23:34:00Z">
        <w:r w:rsidR="00A465A4">
          <w:rPr>
            <w:sz w:val="24"/>
          </w:rPr>
          <w:t>P</w:t>
        </w:r>
        <w:r w:rsidR="00A465A4" w:rsidRPr="00D07D90">
          <w:rPr>
            <w:sz w:val="24"/>
          </w:rPr>
          <w:t xml:space="preserve">hages </w:t>
        </w:r>
      </w:ins>
      <w:r w:rsidRPr="00D07D90">
        <w:rPr>
          <w:sz w:val="24"/>
        </w:rPr>
        <w:t>deploy Anti-CRISPR proteins (</w:t>
      </w:r>
      <w:proofErr w:type="spellStart"/>
      <w:r w:rsidRPr="00D07D90">
        <w:rPr>
          <w:sz w:val="24"/>
        </w:rPr>
        <w:t>Acrs</w:t>
      </w:r>
      <w:proofErr w:type="spellEnd"/>
      <w:r w:rsidRPr="00D07D90">
        <w:rPr>
          <w:sz w:val="24"/>
        </w:rPr>
        <w:t>) as natural inhibitors of CRISPR-</w:t>
      </w:r>
      <w:proofErr w:type="gramStart"/>
      <w:r w:rsidRPr="00D07D90">
        <w:rPr>
          <w:sz w:val="24"/>
        </w:rPr>
        <w:t>Cas</w:t>
      </w:r>
      <w:proofErr w:type="gramEnd"/>
      <w:r w:rsidRPr="00D07D90">
        <w:rPr>
          <w:sz w:val="24"/>
        </w:rPr>
        <w:t xml:space="preserve"> systems, halting bacterial immune responses. Injected alongside viral DNA during infection, </w:t>
      </w:r>
      <w:proofErr w:type="spellStart"/>
      <w:r w:rsidRPr="00D07D90">
        <w:rPr>
          <w:sz w:val="24"/>
        </w:rPr>
        <w:t>Acrs</w:t>
      </w:r>
      <w:proofErr w:type="spellEnd"/>
      <w:r w:rsidRPr="00D07D90">
        <w:rPr>
          <w:sz w:val="24"/>
        </w:rPr>
        <w:t xml:space="preserve"> target and block Cas proteins involved in DNA cleavage, disabling CRISPR-Cas mechanisms and enabling unhindered infection</w:t>
      </w:r>
      <w:r w:rsidR="00DD56D1">
        <w:rPr>
          <w:sz w:val="24"/>
        </w:rPr>
        <w:t xml:space="preserve"> </w:t>
      </w:r>
      <w:r w:rsidR="008361FE">
        <w:rPr>
          <w:sz w:val="24"/>
        </w:rPr>
        <w:fldChar w:fldCharType="begin"/>
      </w:r>
      <w:r w:rsidR="008361FE">
        <w:rPr>
          <w:sz w:val="24"/>
        </w:rPr>
        <w:instrText xml:space="preserve"> ADDIN ZOTERO_ITEM CSL_CITATION {"citationID":"68ZDOCKU","properties":{"formattedCitation":"(Bondy-Denomy et al., 2013)","plainCitation":"(Bondy-Denomy et al., 2013)","noteIndex":0},"citationItems":[{"id":31,"uris":["http://zotero.org/users/13944473/items/UWYC63KH"],"itemData":{"id":31,"type":"article-journal","abstract":"A widespread system used by bacteria for protection against potentially dangerous foreign DNA molecules consists of the clustered regularly interspaced short palindromic repeats (CRISPR) coupled with cas (CRISPR-associated) genes. Similar to RNA interference in eukaryotes, these CRISPR/Cas systems use small RNAs for sequence-specific detection and neutralization of invading genomes. Here we describe the first examples of genes that mediate the inhibition of a CRISPR/Cas system. Five distinct 'anti-CRISPR' genes were found in the genomes of bacteriophages infecting Pseudomonas aeruginosa. Mutation of the anti-CRISPR gene of a phage rendered it unable to infect bacteria with a functional CRISPR/Cas system, and the addition of the same gene to the genome of a CRISPR/Cas-targeted phage allowed it to evade the CRISPR/Cas system. Phage-encoded anti-CRISPR genes may represent a widespread mechanism for phages to overcome the highly prevalent CRISPR/Cas systems. The existence of anti-CRISPR genes presents new avenues for the elucidation of CRISPR/Cas functional mechanisms and provides new insight into the co-evolution of phages and bacteria.","container-title":"Nature","DOI":"10.1038/nature11723","ISSN":"1476-4687","issue":"7432","journalAbbreviation":"Nature","language":"eng","note":"PMID: 23242138\nPMCID: PMC4931913","page":"429-432","source":"PubMed","title":"Bacteriophage genes that inactivate the CRISPR/Cas bacterial immune system","volume":"493","author":[{"family":"Bondy-Denomy","given":"Joe"},{"family":"Pawluk","given":"April"},{"family":"Maxwell","given":"Karen L."},{"family":"Davidson","given":"Alan R."}],"issued":{"date-parts":[["2013",1,17]]}}}],"schema":"https://github.com/citation-style-language/schema/raw/master/csl-citation.json"} </w:instrText>
      </w:r>
      <w:r w:rsidR="008361FE">
        <w:rPr>
          <w:sz w:val="24"/>
        </w:rPr>
        <w:fldChar w:fldCharType="separate"/>
      </w:r>
      <w:r w:rsidR="008361FE" w:rsidRPr="008361FE">
        <w:rPr>
          <w:rFonts w:ascii="Calibri" w:hAnsi="Calibri" w:cs="Calibri"/>
          <w:sz w:val="24"/>
        </w:rPr>
        <w:t>(Bondy-Denomy et al., 2013)</w:t>
      </w:r>
      <w:r w:rsidR="008361FE">
        <w:rPr>
          <w:sz w:val="24"/>
        </w:rPr>
        <w:fldChar w:fldCharType="end"/>
      </w:r>
      <w:r w:rsidRPr="00D07D90">
        <w:rPr>
          <w:sz w:val="24"/>
        </w:rPr>
        <w:t>.</w:t>
      </w:r>
    </w:p>
    <w:p w14:paraId="2D3CFBA4" w14:textId="69C1FEC1" w:rsidR="00F26FEA" w:rsidRPr="00D07D90" w:rsidRDefault="00F26FEA" w:rsidP="00FE2430">
      <w:pPr>
        <w:spacing w:line="240" w:lineRule="auto"/>
        <w:jc w:val="both"/>
        <w:rPr>
          <w:sz w:val="24"/>
        </w:rPr>
      </w:pPr>
      <w:r w:rsidRPr="00D07D90">
        <w:rPr>
          <w:sz w:val="24"/>
        </w:rPr>
        <w:t xml:space="preserve">CRISPR-Cas has been harnessed for gene editing and synthetic gene circuit construction. Since </w:t>
      </w:r>
      <w:proofErr w:type="spellStart"/>
      <w:r w:rsidRPr="00D07D90">
        <w:rPr>
          <w:sz w:val="24"/>
        </w:rPr>
        <w:t>Acrs</w:t>
      </w:r>
      <w:proofErr w:type="spellEnd"/>
      <w:r w:rsidRPr="00D07D90">
        <w:rPr>
          <w:sz w:val="24"/>
        </w:rPr>
        <w:t xml:space="preserve"> act as OFF-switches for CRISPR-Cas activity, they prove to be beneficial in the development of CRISPR-Cas based biotechnological tools, holding a promise for enhancing gene editing techniques and addressing </w:t>
      </w:r>
      <w:r w:rsidR="00B95A99" w:rsidRPr="00D07D90">
        <w:rPr>
          <w:sz w:val="24"/>
        </w:rPr>
        <w:t>potential</w:t>
      </w:r>
      <w:r w:rsidRPr="00D07D90">
        <w:rPr>
          <w:sz w:val="24"/>
        </w:rPr>
        <w:t xml:space="preserve"> challenges in </w:t>
      </w:r>
      <w:del w:id="18" w:author="Hugo Alexandre Mendes Oliveira" w:date="2024-03-31T23:34:00Z">
        <w:r w:rsidRPr="00D07D90" w:rsidDel="00A465A4">
          <w:rPr>
            <w:sz w:val="24"/>
          </w:rPr>
          <w:delText xml:space="preserve">eukariotic </w:delText>
        </w:r>
      </w:del>
      <w:ins w:id="19" w:author="Hugo Alexandre Mendes Oliveira" w:date="2024-03-31T23:34:00Z">
        <w:r w:rsidR="00A465A4" w:rsidRPr="00D07D90">
          <w:rPr>
            <w:sz w:val="24"/>
          </w:rPr>
          <w:t>eukar</w:t>
        </w:r>
        <w:r w:rsidR="00A465A4">
          <w:rPr>
            <w:sz w:val="24"/>
          </w:rPr>
          <w:t>y</w:t>
        </w:r>
        <w:r w:rsidR="00A465A4" w:rsidRPr="00D07D90">
          <w:rPr>
            <w:sz w:val="24"/>
          </w:rPr>
          <w:t xml:space="preserve">otic </w:t>
        </w:r>
      </w:ins>
      <w:r w:rsidRPr="00D07D90">
        <w:rPr>
          <w:sz w:val="24"/>
        </w:rPr>
        <w:t>synthetic gene circuits</w:t>
      </w:r>
      <w:r w:rsidR="002803FB">
        <w:rPr>
          <w:sz w:val="24"/>
        </w:rPr>
        <w:t xml:space="preserve"> </w:t>
      </w:r>
      <w:r w:rsidR="002803FB">
        <w:rPr>
          <w:sz w:val="24"/>
        </w:rPr>
        <w:fldChar w:fldCharType="begin"/>
      </w:r>
      <w:r w:rsidR="002803FB">
        <w:rPr>
          <w:sz w:val="24"/>
        </w:rPr>
        <w:instrText xml:space="preserve"> ADDIN ZOTERO_ITEM CSL_CITATION {"citationID":"qkmtcFEf","properties":{"formattedCitation":"(Yu &amp; Marchisio, 2020)","plainCitation":"(Yu &amp; Marchisio, 2020)","noteIndex":0},"citationItems":[{"id":62,"uris":["http://zotero.org/users/13944473/items/MCB5BULD"],"itemData":{"id":62,"type":"article-journal","abstract":"CRISPR (clustered regularly interspaced short palindromic repeats)-Cas (CRISPR-associated proteins), a prokaryotic RNA-mediated adaptive immune system, has been repurposed for gene editing and synthetic gene circuit construction both in bacterial and eukaryotic cells. In the last years, the emergence of the anti-CRISPR proteins (Acrs), which are natural OFF-switches for CRISPR-Cas, has provided a new means to control CRISPR-Cas activity and promoted a further development of CRISPR-Cas-based biotechnological toolkits. In this review, we focus on type I and type V-A anti-CRISPR proteins. We first narrate Acrs discovery and analyze their inhibitory mechanisms from a structural perspective. Then, we describe their applications in gene editing and transcription regulation. Finally, we discuss the potential future usage—and corresponding possible challenges—of these two kinds of anti-CRISPR proteins in eukaryotic synthetic gene circuits.","container-title":"Frontiers in Bioengineering and Biotechnology","DOI":"10.3389/fbioe.2020.575393","ISSN":"2296-4185","journalAbbreviation":"Front. Bioeng. Biotechnol.","language":"English","note":"publisher: Frontiers","source":"Frontiers","title":"Types I and V Anti-CRISPR Proteins: From Phage Defense to Eukaryotic Synthetic Gene Circuits","title-short":"Types I and V Anti-CRISPR Proteins","URL":"https://www.frontiersin.org/articles/10.3389/fbioe.2020.575393","volume":"8","author":[{"family":"Yu","given":"Lifang"},{"family":"Marchisio","given":"Mario Andrea"}],"accessed":{"date-parts":[["2024",3,27]]},"issued":{"date-parts":[["2020",9,30]]}}}],"schema":"https://github.com/citation-style-language/schema/raw/master/csl-citation.json"} </w:instrText>
      </w:r>
      <w:r w:rsidR="002803FB">
        <w:rPr>
          <w:sz w:val="24"/>
        </w:rPr>
        <w:fldChar w:fldCharType="separate"/>
      </w:r>
      <w:r w:rsidR="002803FB" w:rsidRPr="002803FB">
        <w:rPr>
          <w:rFonts w:ascii="Calibri" w:hAnsi="Calibri" w:cs="Calibri"/>
          <w:sz w:val="24"/>
        </w:rPr>
        <w:t>(Yu &amp; Marchisio, 2020)</w:t>
      </w:r>
      <w:r w:rsidR="002803FB">
        <w:rPr>
          <w:sz w:val="24"/>
        </w:rPr>
        <w:fldChar w:fldCharType="end"/>
      </w:r>
      <w:r w:rsidRPr="00D07D90">
        <w:rPr>
          <w:sz w:val="24"/>
        </w:rPr>
        <w:t>.</w:t>
      </w:r>
    </w:p>
    <w:p w14:paraId="2D3CFBA8" w14:textId="3E62F80C" w:rsidR="00DD2B26" w:rsidRPr="00D07D90" w:rsidRDefault="00E26AFA" w:rsidP="00FE2430">
      <w:pPr>
        <w:spacing w:line="240" w:lineRule="auto"/>
        <w:jc w:val="both"/>
        <w:rPr>
          <w:sz w:val="24"/>
        </w:rPr>
      </w:pPr>
      <w:r w:rsidRPr="00D07D90">
        <w:rPr>
          <w:sz w:val="24"/>
        </w:rPr>
        <w:tab/>
      </w:r>
    </w:p>
    <w:p w14:paraId="2773FF7D" w14:textId="06FDCAAC" w:rsidR="00EC1C84" w:rsidRPr="0063293A" w:rsidRDefault="005E264D" w:rsidP="00FE2430">
      <w:pPr>
        <w:pStyle w:val="PargrafodaLista"/>
        <w:numPr>
          <w:ilvl w:val="1"/>
          <w:numId w:val="1"/>
        </w:numPr>
        <w:spacing w:line="240" w:lineRule="auto"/>
        <w:ind w:left="357" w:hanging="357"/>
        <w:jc w:val="both"/>
        <w:rPr>
          <w:sz w:val="24"/>
        </w:rPr>
      </w:pPr>
      <w:r w:rsidRPr="0063293A">
        <w:rPr>
          <w:b/>
          <w:bCs/>
          <w:sz w:val="24"/>
        </w:rPr>
        <w:t xml:space="preserve">Databases for </w:t>
      </w:r>
      <w:proofErr w:type="spellStart"/>
      <w:r w:rsidRPr="0063293A">
        <w:rPr>
          <w:b/>
          <w:bCs/>
          <w:sz w:val="24"/>
        </w:rPr>
        <w:t>AntiCRISPR</w:t>
      </w:r>
      <w:proofErr w:type="spellEnd"/>
    </w:p>
    <w:p w14:paraId="2D3CFBAE" w14:textId="23FE31A2" w:rsidR="006D7C72" w:rsidRPr="00D07D90" w:rsidRDefault="00436730" w:rsidP="00FE2430">
      <w:pPr>
        <w:spacing w:line="240" w:lineRule="auto"/>
        <w:jc w:val="both"/>
        <w:rPr>
          <w:sz w:val="24"/>
        </w:rPr>
      </w:pPr>
      <w:r w:rsidRPr="00D07D90">
        <w:rPr>
          <w:sz w:val="24"/>
        </w:rPr>
        <w:t xml:space="preserve">To accelerate and broaden the exploration of </w:t>
      </w:r>
      <w:proofErr w:type="spellStart"/>
      <w:r w:rsidRPr="00D07D90">
        <w:rPr>
          <w:sz w:val="24"/>
        </w:rPr>
        <w:t>Acrs</w:t>
      </w:r>
      <w:proofErr w:type="spellEnd"/>
      <w:r w:rsidRPr="00D07D90">
        <w:rPr>
          <w:sz w:val="24"/>
        </w:rPr>
        <w:t>, user-friendly and regularly updated databases have been established with Anti-</w:t>
      </w:r>
      <w:proofErr w:type="spellStart"/>
      <w:r w:rsidRPr="00D07D90">
        <w:rPr>
          <w:sz w:val="24"/>
        </w:rPr>
        <w:t>CRISPRdb</w:t>
      </w:r>
      <w:proofErr w:type="spellEnd"/>
      <w:r w:rsidRPr="00D07D90">
        <w:rPr>
          <w:sz w:val="24"/>
        </w:rPr>
        <w:t xml:space="preserve"> being a prominent example. Leveraging Python scripts, this database extracts data from PubMed and Google Scholar, followed by sequence alignment through BLAST from NCBI. Its primary goal is to streamline researchers' efforts by providing comprehensive functions for searching, browsing, downloading and uploading data on anti-CRISPR proteins. With accessible information encompassing family, function, source species, verification status, comments and references, researchers can efficiently navigate through the database. The intuitive interface, coupled with robust search capabilities and BLAST integration, facilitates swift access to </w:t>
      </w:r>
      <w:proofErr w:type="spellStart"/>
      <w:r w:rsidRPr="00D07D90">
        <w:rPr>
          <w:sz w:val="24"/>
        </w:rPr>
        <w:t>Acr</w:t>
      </w:r>
      <w:proofErr w:type="spellEnd"/>
      <w:r w:rsidRPr="00D07D90">
        <w:rPr>
          <w:sz w:val="24"/>
        </w:rPr>
        <w:t xml:space="preserve"> proteins and their potential candidates, thus fostering accelerated research progress in the field</w:t>
      </w:r>
      <w:r w:rsidR="00530C93">
        <w:rPr>
          <w:sz w:val="24"/>
        </w:rPr>
        <w:t xml:space="preserve"> </w:t>
      </w:r>
      <w:r w:rsidR="00530C93">
        <w:rPr>
          <w:sz w:val="24"/>
        </w:rPr>
        <w:fldChar w:fldCharType="begin"/>
      </w:r>
      <w:r w:rsidR="00530C93">
        <w:rPr>
          <w:sz w:val="24"/>
        </w:rPr>
        <w:instrText xml:space="preserve"> ADDIN ZOTERO_ITEM CSL_CITATION {"citationID":"Y6K2ixwi","properties":{"formattedCitation":"(Dong et al., 2018)","plainCitation":"(Dong et al., 2018)","noteIndex":0},"citationItems":[{"id":34,"uris":["http://zotero.org/users/13944473/items/H5XL4GZW"],"itemData":{"id":34,"type":"article-journal","abstract":"CRISPR-Cas is a tool that is widely used for gene editing. However, unexpected off-target effects may occur as a result of long-term nuclease activity. Anti-CRISPR proteins, which are powerful molecules that inhibit the CRISPR–Cas system, may have the potential to promote better utilization of the CRISPR-Cas system in gene editing, especially for gene therapy. Additionally, more in-depth research on these proteins would help researchers to better understand the co-evolution of bacteria and phages. Therefore, it is necessary to collect and integrate data on various types of anti-CRISPRs. Herein, data on these proteins were manually gathered through data screening of the literatures. Then, the first online resource, anti-CRISPRdb, was constructed for effectively organizing these proteins. It contains the available protein sequences, DNA sequences, coding regions, source organisms, taxonomy, virulence, protein interactors and their corresponding three-dimensional structures. Users can access our database at http://cefg.uestc.edu.cn/anti-CRISPRdb/ without registration. We believe that the anti-CRISPRdb can be used as a resource to facilitate research on anti-CRISPR proteins and in related fields.","container-title":"Nucleic Acids Research","DOI":"10.1093/nar/gkx835","ISSN":"0305-1048","issue":"Database issue","journalAbbreviation":"Nucleic Acids Res","note":"PMID: 29036676\nPMCID: PMC5753274","page":"D393-D398","source":"PubMed Central","title":"Anti-CRISPRdb: a comprehensive online resource for anti-CRISPR proteins","title-short":"Anti-CRISPRdb","volume":"46","author":[{"family":"Dong","given":"Chuan"},{"family":"Hao","given":"Ge-Fei"},{"family":"Hua","given":"Hong-Li"},{"family":"Liu","given":"Shuo"},{"family":"Labena","given":"Abraham Alemayehu"},{"family":"Chai","given":"Guoshi"},{"family":"Huang","given":"Jian"},{"family":"Rao","given":"Nini"},{"family":"Guo","given":"Feng-Biao"}],"issued":{"date-parts":[["2018",1,4]]}}}],"schema":"https://github.com/citation-style-language/schema/raw/master/csl-citation.json"} </w:instrText>
      </w:r>
      <w:r w:rsidR="00530C93">
        <w:rPr>
          <w:sz w:val="24"/>
        </w:rPr>
        <w:fldChar w:fldCharType="separate"/>
      </w:r>
      <w:r w:rsidR="00530C93" w:rsidRPr="00530C93">
        <w:rPr>
          <w:rFonts w:ascii="Calibri" w:hAnsi="Calibri" w:cs="Calibri"/>
          <w:sz w:val="24"/>
        </w:rPr>
        <w:t>(Dong et al., 2018)</w:t>
      </w:r>
      <w:r w:rsidR="00530C93">
        <w:rPr>
          <w:sz w:val="24"/>
        </w:rPr>
        <w:fldChar w:fldCharType="end"/>
      </w:r>
      <w:r w:rsidRPr="00D07D90">
        <w:rPr>
          <w:sz w:val="24"/>
        </w:rPr>
        <w:t>.</w:t>
      </w:r>
    </w:p>
    <w:p w14:paraId="2D3CFBB1" w14:textId="77777777" w:rsidR="001D3239" w:rsidRPr="00D07D90" w:rsidRDefault="001D3239" w:rsidP="00FE2430">
      <w:pPr>
        <w:spacing w:line="240" w:lineRule="auto"/>
        <w:jc w:val="both"/>
      </w:pPr>
    </w:p>
    <w:p w14:paraId="701603E4" w14:textId="77777777" w:rsidR="0063293A" w:rsidRPr="0063293A" w:rsidRDefault="00EE0AF4" w:rsidP="00FE2430">
      <w:pPr>
        <w:pStyle w:val="PargrafodaLista"/>
        <w:numPr>
          <w:ilvl w:val="1"/>
          <w:numId w:val="1"/>
        </w:numPr>
        <w:spacing w:line="240" w:lineRule="auto"/>
        <w:ind w:left="357" w:hanging="357"/>
        <w:jc w:val="both"/>
        <w:rPr>
          <w:b/>
          <w:bCs/>
          <w:sz w:val="24"/>
        </w:rPr>
      </w:pPr>
      <w:commentRangeStart w:id="20"/>
      <w:r w:rsidRPr="0063293A">
        <w:rPr>
          <w:b/>
          <w:bCs/>
          <w:sz w:val="24"/>
        </w:rPr>
        <w:t xml:space="preserve">Tools to detect </w:t>
      </w:r>
      <w:proofErr w:type="spellStart"/>
      <w:r w:rsidRPr="0063293A">
        <w:rPr>
          <w:b/>
          <w:bCs/>
          <w:sz w:val="24"/>
        </w:rPr>
        <w:t>AntiCRISPR</w:t>
      </w:r>
      <w:proofErr w:type="spellEnd"/>
      <w:r w:rsidRPr="0063293A">
        <w:rPr>
          <w:b/>
          <w:bCs/>
          <w:sz w:val="24"/>
        </w:rPr>
        <w:t xml:space="preserve"> </w:t>
      </w:r>
      <w:commentRangeEnd w:id="20"/>
      <w:r w:rsidR="00774642">
        <w:rPr>
          <w:rStyle w:val="Refdecomentrio"/>
        </w:rPr>
        <w:commentReference w:id="20"/>
      </w:r>
    </w:p>
    <w:p w14:paraId="42BFC2CE" w14:textId="38D8C78A" w:rsidR="00BF7FC2" w:rsidRPr="00D07D90" w:rsidRDefault="003570F9" w:rsidP="00FE2430">
      <w:pPr>
        <w:spacing w:line="240" w:lineRule="auto"/>
        <w:jc w:val="both"/>
        <w:rPr>
          <w:sz w:val="24"/>
        </w:rPr>
      </w:pPr>
      <w:r w:rsidRPr="0063293A">
        <w:rPr>
          <w:sz w:val="24"/>
        </w:rPr>
        <w:t xml:space="preserve">Identifying </w:t>
      </w:r>
      <w:proofErr w:type="spellStart"/>
      <w:r w:rsidRPr="0063293A">
        <w:rPr>
          <w:sz w:val="24"/>
        </w:rPr>
        <w:t>Acrs</w:t>
      </w:r>
      <w:proofErr w:type="spellEnd"/>
      <w:r w:rsidRPr="0063293A">
        <w:rPr>
          <w:sz w:val="24"/>
        </w:rPr>
        <w:t xml:space="preserve"> presents a noteworthy challenge, largely due to the variability in their amino acid sequences, reflecting the diverse nature of CRISPR-Cas systems found in bacteria and archaea. Their compact size and extensive evolutionary diversity add further complexity to detection, hindering even the most sophisticated sequence analysis methods. Traditionally, bioinformatic tools for </w:t>
      </w:r>
      <w:proofErr w:type="spellStart"/>
      <w:r w:rsidRPr="0063293A">
        <w:rPr>
          <w:sz w:val="24"/>
        </w:rPr>
        <w:t>Acr</w:t>
      </w:r>
      <w:proofErr w:type="spellEnd"/>
      <w:r w:rsidRPr="0063293A">
        <w:rPr>
          <w:sz w:val="24"/>
        </w:rPr>
        <w:t xml:space="preserve"> identification relied on guilt-by-association and self-targeting methods. However, Machine Learning approaches for </w:t>
      </w:r>
      <w:proofErr w:type="spellStart"/>
      <w:r w:rsidRPr="0063293A">
        <w:rPr>
          <w:sz w:val="24"/>
        </w:rPr>
        <w:t>Acr</w:t>
      </w:r>
      <w:proofErr w:type="spellEnd"/>
      <w:r w:rsidRPr="0063293A">
        <w:rPr>
          <w:sz w:val="24"/>
        </w:rPr>
        <w:t xml:space="preserve"> prediction models can accelerate and enhance the identification of candidate </w:t>
      </w:r>
      <w:proofErr w:type="spellStart"/>
      <w:r w:rsidRPr="0063293A">
        <w:rPr>
          <w:sz w:val="24"/>
        </w:rPr>
        <w:t>Acr</w:t>
      </w:r>
      <w:proofErr w:type="spellEnd"/>
      <w:r w:rsidRPr="0063293A">
        <w:rPr>
          <w:sz w:val="24"/>
        </w:rPr>
        <w:t xml:space="preserve"> families. This can be effectively achieved by providing the model with a database of confirmed </w:t>
      </w:r>
      <w:proofErr w:type="spellStart"/>
      <w:r w:rsidRPr="0063293A">
        <w:rPr>
          <w:sz w:val="24"/>
        </w:rPr>
        <w:t>Acrs</w:t>
      </w:r>
      <w:proofErr w:type="spellEnd"/>
      <w:r w:rsidR="004E6311" w:rsidRPr="0063293A">
        <w:rPr>
          <w:sz w:val="24"/>
        </w:rPr>
        <w:t>,</w:t>
      </w:r>
      <w:r w:rsidRPr="0063293A">
        <w:rPr>
          <w:sz w:val="24"/>
        </w:rPr>
        <w:t xml:space="preserve"> to learn their distinguishing characteristics</w:t>
      </w:r>
      <w:r w:rsidR="004E6311" w:rsidRPr="0063293A">
        <w:rPr>
          <w:sz w:val="24"/>
        </w:rPr>
        <w:t>,</w:t>
      </w:r>
      <w:r w:rsidRPr="0063293A">
        <w:rPr>
          <w:sz w:val="24"/>
        </w:rPr>
        <w:t xml:space="preserve"> and a database of non-</w:t>
      </w:r>
      <w:proofErr w:type="spellStart"/>
      <w:r w:rsidRPr="0063293A">
        <w:rPr>
          <w:sz w:val="24"/>
        </w:rPr>
        <w:t>Acrs</w:t>
      </w:r>
      <w:proofErr w:type="spellEnd"/>
      <w:r w:rsidRPr="0063293A">
        <w:rPr>
          <w:sz w:val="24"/>
        </w:rPr>
        <w:t xml:space="preserve"> to discern what to exclude, thereby equipping the model with a clear understanding of the features that differentiate </w:t>
      </w:r>
      <w:proofErr w:type="spellStart"/>
      <w:r w:rsidRPr="0063293A">
        <w:rPr>
          <w:sz w:val="24"/>
        </w:rPr>
        <w:t>Acrs</w:t>
      </w:r>
      <w:proofErr w:type="spellEnd"/>
      <w:r w:rsidRPr="0063293A">
        <w:rPr>
          <w:sz w:val="24"/>
        </w:rPr>
        <w:t xml:space="preserve"> from non-</w:t>
      </w:r>
      <w:proofErr w:type="spellStart"/>
      <w:r w:rsidRPr="0063293A">
        <w:rPr>
          <w:sz w:val="24"/>
        </w:rPr>
        <w:t>Acrs</w:t>
      </w:r>
      <w:proofErr w:type="spellEnd"/>
      <w:r w:rsidR="002711B4" w:rsidRPr="0063293A">
        <w:rPr>
          <w:sz w:val="24"/>
        </w:rPr>
        <w:t xml:space="preserve"> </w:t>
      </w:r>
      <w:r w:rsidR="002711B4" w:rsidRPr="0063293A">
        <w:rPr>
          <w:sz w:val="24"/>
        </w:rPr>
        <w:fldChar w:fldCharType="begin"/>
      </w:r>
      <w:r w:rsidR="002711B4" w:rsidRPr="0063293A">
        <w:rPr>
          <w:sz w:val="24"/>
        </w:rPr>
        <w:instrText xml:space="preserve"> ADDIN ZOTERO_ITEM CSL_CITATION {"citationID":"EUukgmuD","properties":{"formattedCitation":"(Gussow et al., 2020)","plainCitation":"(Gussow et al., 2020)","noteIndex":0},"citationItems":[{"id":37,"uris":["http://zotero.org/users/13944473/items/PL5J78Y4"],"itemData":{"id":37,"type":"article-journal","abstract":"The CRISPR-Cas are adaptive bacterial and archaeal immunity systems that have been harnessed for the development of powerful genome editing and engineering tools. In the incessant host-parasite arms race, viruses evolved multiple anti-defense mechanisms including diverse anti-CRISPR proteins (Acrs) that specifically inhibit CRISPR-Cas and therefore have enormous potential for application as modulators of genome editing tools. Most Acrs are small and highly variable proteins which makes their bioinformatic prediction a formidable task. We present a machine-learning approach for comprehensive Acr prediction. The model shows high predictive power when tested against an unseen test set and was employed to predict 2,500 candidate Acr families. Experimental validation of top candidates revealed two unknown Acrs (AcrIC9, IC10) and three other top candidates were coincidentally identified and found to possess anti-CRISPR activity. These results substantially expand the repertoire of predicted Acrs and provide a resource for experimental Acr discovery.","container-title":"Nature Communications","DOI":"10.1038/s41467-020-17652-0","ISSN":"2041-1723","issue":"1","journalAbbreviation":"Nat Commun","language":"en","license":"2020 This is a U.S. government work and not under copyright protection in the U.S.; foreign copyright protection may apply","note":"publisher: Nature Publishing Group","page":"3784","source":"www.nature.com","title":"Machine-learning approach expands the repertoire of anti-CRISPR protein families","volume":"11","author":[{"family":"Gussow","given":"Ayal B."},{"family":"Park","given":"Allyson E."},{"family":"Borges","given":"Adair L."},{"family":"Shmakov","given":"Sergey A."},{"family":"Makarova","given":"Kira S."},{"family":"Wolf","given":"Yuri I."},{"family":"Bondy-Denomy","given":"Joseph"},{"family":"Koonin","given":"Eugene V."}],"issued":{"date-parts":[["2020",7,29]]}}}],"schema":"https://github.com/citation-style-language/schema/raw/master/csl-citation.json"} </w:instrText>
      </w:r>
      <w:r w:rsidR="002711B4" w:rsidRPr="0063293A">
        <w:rPr>
          <w:sz w:val="24"/>
        </w:rPr>
        <w:fldChar w:fldCharType="separate"/>
      </w:r>
      <w:r w:rsidR="002711B4" w:rsidRPr="0063293A">
        <w:rPr>
          <w:rFonts w:ascii="Calibri" w:hAnsi="Calibri" w:cs="Calibri"/>
          <w:sz w:val="24"/>
        </w:rPr>
        <w:t>(</w:t>
      </w:r>
      <w:proofErr w:type="spellStart"/>
      <w:r w:rsidR="002711B4" w:rsidRPr="0063293A">
        <w:rPr>
          <w:rFonts w:ascii="Calibri" w:hAnsi="Calibri" w:cs="Calibri"/>
          <w:sz w:val="24"/>
        </w:rPr>
        <w:t>Gussow</w:t>
      </w:r>
      <w:proofErr w:type="spellEnd"/>
      <w:r w:rsidR="002711B4" w:rsidRPr="0063293A">
        <w:rPr>
          <w:rFonts w:ascii="Calibri" w:hAnsi="Calibri" w:cs="Calibri"/>
          <w:sz w:val="24"/>
        </w:rPr>
        <w:t xml:space="preserve"> et al., 2020)</w:t>
      </w:r>
      <w:r w:rsidR="002711B4" w:rsidRPr="0063293A">
        <w:rPr>
          <w:sz w:val="24"/>
        </w:rPr>
        <w:fldChar w:fldCharType="end"/>
      </w:r>
      <w:r w:rsidRPr="0063293A">
        <w:rPr>
          <w:sz w:val="24"/>
        </w:rPr>
        <w:t>.</w:t>
      </w:r>
    </w:p>
    <w:p w14:paraId="476BB559" w14:textId="01A48205" w:rsidR="00FB6C72" w:rsidRPr="00D07D90" w:rsidRDefault="00FB6C72" w:rsidP="00FE2430">
      <w:pPr>
        <w:spacing w:line="240" w:lineRule="auto"/>
        <w:jc w:val="both"/>
        <w:rPr>
          <w:sz w:val="24"/>
        </w:rPr>
      </w:pPr>
      <w:proofErr w:type="spellStart"/>
      <w:r w:rsidRPr="00D07D90">
        <w:rPr>
          <w:sz w:val="24"/>
        </w:rPr>
        <w:t>AcrFinder</w:t>
      </w:r>
      <w:proofErr w:type="spellEnd"/>
      <w:r w:rsidRPr="00D07D90">
        <w:rPr>
          <w:sz w:val="24"/>
        </w:rPr>
        <w:t xml:space="preserve"> (available at </w:t>
      </w:r>
      <w:hyperlink r:id="rId9" w:history="1">
        <w:r w:rsidR="00A75B25" w:rsidRPr="00D07D90">
          <w:rPr>
            <w:rStyle w:val="Hiperligao"/>
            <w:sz w:val="24"/>
          </w:rPr>
          <w:t>http://bcb.unl.edu/AcrFinder</w:t>
        </w:r>
      </w:hyperlink>
      <w:r w:rsidRPr="00D07D90">
        <w:rPr>
          <w:sz w:val="24"/>
        </w:rPr>
        <w:t xml:space="preserve">), integrates a multifaceted and well-accepted approach, combining homology search, guilt-by-association (GBA) and CRISPR-Cas self-targeting spacers, allowing for increased likelihood of identifying </w:t>
      </w:r>
      <w:proofErr w:type="spellStart"/>
      <w:r w:rsidRPr="00D07D90">
        <w:rPr>
          <w:sz w:val="24"/>
        </w:rPr>
        <w:t>Acrs</w:t>
      </w:r>
      <w:proofErr w:type="spellEnd"/>
      <w:r w:rsidR="00A75B25" w:rsidRPr="00D07D90">
        <w:rPr>
          <w:sz w:val="24"/>
        </w:rPr>
        <w:t xml:space="preserve"> </w:t>
      </w:r>
      <w:r w:rsidR="0036552C">
        <w:rPr>
          <w:sz w:val="24"/>
        </w:rPr>
        <w:fldChar w:fldCharType="begin"/>
      </w:r>
      <w:r w:rsidR="0036552C">
        <w:rPr>
          <w:sz w:val="24"/>
        </w:rPr>
        <w:instrText xml:space="preserve"> ADDIN ZOTERO_ITEM CSL_CITATION {"citationID":"TKlAsQDa","properties":{"formattedCitation":"(Yi et al., 2020)","plainCitation":"(Yi et al., 2020)","noteIndex":0},"citationItems":[{"id":39,"uris":["http://zotero.org/users/13944473/items/9BIFKAP5"],"itemData":{"id":39,"type":"article-journal","abstract":"Anti-CRISPR (Acr) proteins encoded by (pro)phages/(pro)viruses have a great potential to enable a more controllable genome editing. However, genome mining new Acr proteins is challenging due to the lack of a conserved functional domain and the low sequence similarity among experimentally characterized Acr proteins. We introduce here AcrFinder, a web server (http://bcb.unl.edu/AcrFinder) that combines three well-accepted ideas used by previous experimental studies to pre-screen genomic data for Acr candidates. These ideas include homology search, guilt-by-association (GBA), and CRISPR-Cas self-targeting spacers. Compared to existing bioinformatics tools, AcrFinder has the following unique functions: (i) it is the first online server specifically mining genomes for Acr-Aca operons; (ii) it provides a most comprehensive Acr and Aca (Acr-associated regulator) database (populated by GBA-based Acr and Aca datasets); (iii) it combines homology-based, GBA-based, and self-targeting approaches in one software package; and (iv) it provides a user-friendly web interface to take both nucleotide and protein sequence files as inputs, and output a result page with graphic representation of the genomic contexts of Acr-Aca operons. The leave-one-out cross-validation on experimentally characterized Acr-Aca operons showed that AcrFinder had a 100% recall. AcrFinder will be a valuable web resource to help experimental microbiologists discover new Anti-CRISPRs.","container-title":"Nucleic Acids Research","DOI":"10.1093/nar/gkaa351","ISSN":"0305-1048","issue":"W1","journalAbbreviation":"Nucleic Acids Res","note":"PMID: 32402073\nPMCID: PMC7319584","page":"W358-W365","source":"PubMed Central","title":"AcrFinder: genome mining anti-CRISPR operons in prokaryotes and their viruses","title-short":"AcrFinder","volume":"48","author":[{"family":"Yi","given":"Haidong"},{"family":"Huang","given":"Le"},{"family":"Yang","given":"Bowen"},{"family":"Gomez","given":"Javi"},{"family":"Zhang","given":"Han"},{"family":"Yin","given":"Yanbin"}],"issued":{"date-parts":[["2020",7,2]]}}}],"schema":"https://github.com/citation-style-language/schema/raw/master/csl-citation.json"} </w:instrText>
      </w:r>
      <w:r w:rsidR="0036552C">
        <w:rPr>
          <w:sz w:val="24"/>
        </w:rPr>
        <w:fldChar w:fldCharType="separate"/>
      </w:r>
      <w:r w:rsidR="0036552C" w:rsidRPr="0036552C">
        <w:rPr>
          <w:rFonts w:ascii="Calibri" w:hAnsi="Calibri" w:cs="Calibri"/>
          <w:sz w:val="24"/>
        </w:rPr>
        <w:t>(Yi et al., 2020)</w:t>
      </w:r>
      <w:r w:rsidR="0036552C">
        <w:rPr>
          <w:sz w:val="24"/>
        </w:rPr>
        <w:fldChar w:fldCharType="end"/>
      </w:r>
      <w:r w:rsidR="005806DD">
        <w:rPr>
          <w:sz w:val="24"/>
        </w:rPr>
        <w:t>.</w:t>
      </w:r>
    </w:p>
    <w:p w14:paraId="35F45C8B" w14:textId="0E4243B1" w:rsidR="00402232" w:rsidRPr="00D07D90" w:rsidRDefault="00FB6C72" w:rsidP="00FE2430">
      <w:pPr>
        <w:spacing w:line="240" w:lineRule="auto"/>
        <w:jc w:val="both"/>
        <w:rPr>
          <w:sz w:val="24"/>
        </w:rPr>
      </w:pPr>
      <w:r w:rsidRPr="00D07D90">
        <w:rPr>
          <w:sz w:val="24"/>
        </w:rPr>
        <w:t xml:space="preserve">Homology search identifies </w:t>
      </w:r>
      <w:proofErr w:type="spellStart"/>
      <w:r w:rsidRPr="00D07D90">
        <w:rPr>
          <w:sz w:val="24"/>
        </w:rPr>
        <w:t>Acr</w:t>
      </w:r>
      <w:proofErr w:type="spellEnd"/>
      <w:r w:rsidRPr="00D07D90">
        <w:rPr>
          <w:sz w:val="24"/>
        </w:rPr>
        <w:t xml:space="preserve"> homologs based on sequence similarity and GBA identifies Aca proteins co-localized with </w:t>
      </w:r>
      <w:proofErr w:type="spellStart"/>
      <w:r w:rsidRPr="00D07D90">
        <w:rPr>
          <w:sz w:val="24"/>
        </w:rPr>
        <w:t>Acrs</w:t>
      </w:r>
      <w:proofErr w:type="spellEnd"/>
      <w:r w:rsidRPr="00D07D90">
        <w:rPr>
          <w:sz w:val="24"/>
        </w:rPr>
        <w:t xml:space="preserve">, indicating their functional association. Meanwhile the analysis of CRISPR-Cas self-targeting spacers provides additional validation for the presence of </w:t>
      </w:r>
      <w:proofErr w:type="spellStart"/>
      <w:r w:rsidRPr="00D07D90">
        <w:rPr>
          <w:sz w:val="24"/>
        </w:rPr>
        <w:t>Acr</w:t>
      </w:r>
      <w:proofErr w:type="spellEnd"/>
      <w:r w:rsidRPr="00D07D90">
        <w:rPr>
          <w:sz w:val="24"/>
        </w:rPr>
        <w:t xml:space="preserve">-Aca operons, indicating the interactions between </w:t>
      </w:r>
      <w:proofErr w:type="spellStart"/>
      <w:r w:rsidRPr="00D07D90">
        <w:rPr>
          <w:sz w:val="24"/>
        </w:rPr>
        <w:t>Acr</w:t>
      </w:r>
      <w:proofErr w:type="spellEnd"/>
      <w:r w:rsidRPr="00D07D90">
        <w:rPr>
          <w:sz w:val="24"/>
        </w:rPr>
        <w:t xml:space="preserve"> proteins and the CRISPR-Cas systems.</w:t>
      </w:r>
    </w:p>
    <w:p w14:paraId="42C43495" w14:textId="4A76BBB3" w:rsidR="00E0131A" w:rsidRPr="00D07D90" w:rsidRDefault="00BC3960" w:rsidP="00FE2430">
      <w:pPr>
        <w:spacing w:line="240" w:lineRule="auto"/>
        <w:jc w:val="both"/>
        <w:rPr>
          <w:sz w:val="24"/>
        </w:rPr>
      </w:pPr>
      <w:r w:rsidRPr="00D07D90">
        <w:rPr>
          <w:sz w:val="24"/>
        </w:rPr>
        <w:t xml:space="preserve">With </w:t>
      </w:r>
      <w:r w:rsidR="008621E6" w:rsidRPr="00D07D90">
        <w:rPr>
          <w:sz w:val="24"/>
        </w:rPr>
        <w:t>Anti-CRISPRDB focus</w:t>
      </w:r>
      <w:r w:rsidRPr="00D07D90">
        <w:rPr>
          <w:sz w:val="24"/>
        </w:rPr>
        <w:t>ing</w:t>
      </w:r>
      <w:r w:rsidR="008621E6" w:rsidRPr="00D07D90">
        <w:rPr>
          <w:sz w:val="24"/>
        </w:rPr>
        <w:t xml:space="preserve"> on cataloging experimentally characterized </w:t>
      </w:r>
      <w:proofErr w:type="spellStart"/>
      <w:r w:rsidR="008621E6" w:rsidRPr="00D07D90">
        <w:rPr>
          <w:sz w:val="24"/>
        </w:rPr>
        <w:t>Acr</w:t>
      </w:r>
      <w:proofErr w:type="spellEnd"/>
      <w:r w:rsidR="008621E6" w:rsidRPr="00D07D90">
        <w:rPr>
          <w:sz w:val="24"/>
        </w:rPr>
        <w:t xml:space="preserve"> proteins and their homologs, providing quick access to curated data</w:t>
      </w:r>
      <w:r w:rsidR="00435818">
        <w:rPr>
          <w:sz w:val="24"/>
        </w:rPr>
        <w:t xml:space="preserve"> </w:t>
      </w:r>
      <w:r w:rsidR="00435818">
        <w:rPr>
          <w:sz w:val="24"/>
        </w:rPr>
        <w:fldChar w:fldCharType="begin"/>
      </w:r>
      <w:r w:rsidR="00435818">
        <w:rPr>
          <w:sz w:val="24"/>
        </w:rPr>
        <w:instrText xml:space="preserve"> ADDIN ZOTERO_ITEM CSL_CITATION {"citationID":"oUqAipc6","properties":{"formattedCitation":"(Dong et al., 2018)","plainCitation":"(Dong et al., 2018)","noteIndex":0},"citationItems":[{"id":34,"uris":["http://zotero.org/users/13944473/items/H5XL4GZW"],"itemData":{"id":34,"type":"article-journal","abstract":"CRISPR-Cas is a tool that is widely used for gene editing. However, unexpected off-target effects may occur as a result of long-term nuclease activity. Anti-CRISPR proteins, which are powerful molecules that inhibit the CRISPR–Cas system, may have the potential to promote better utilization of the CRISPR-Cas system in gene editing, especially for gene therapy. Additionally, more in-depth research on these proteins would help researchers to better understand the co-evolution of bacteria and phages. Therefore, it is necessary to collect and integrate data on various types of anti-CRISPRs. Herein, data on these proteins were manually gathered through data screening of the literatures. Then, the first online resource, anti-CRISPRdb, was constructed for effectively organizing these proteins. It contains the available protein sequences, DNA sequences, coding regions, source organisms, taxonomy, virulence, protein interactors and their corresponding three-dimensional structures. Users can access our database at http://cefg.uestc.edu.cn/anti-CRISPRdb/ without registration. We believe that the anti-CRISPRdb can be used as a resource to facilitate research on anti-CRISPR proteins and in related fields.","container-title":"Nucleic Acids Research","DOI":"10.1093/nar/gkx835","ISSN":"0305-1048","issue":"Database issue","journalAbbreviation":"Nucleic Acids Res","note":"PMID: 29036676\nPMCID: PMC5753274","page":"D393-D398","source":"PubMed Central","title":"Anti-CRISPRdb: a comprehensive online resource for anti-CRISPR proteins","title-short":"Anti-CRISPRdb","volume":"46","author":[{"family":"Dong","given":"Chuan"},{"family":"Hao","given":"Ge-Fei"},{"family":"Hua","given":"Hong-Li"},{"family":"Liu","given":"Shuo"},{"family":"Labena","given":"Abraham Alemayehu"},{"family":"Chai","given":"Guoshi"},{"family":"Huang","given":"Jian"},{"family":"Rao","given":"Nini"},{"family":"Guo","given":"Feng-Biao"}],"issued":{"date-parts":[["2018",1,4]]}}}],"schema":"https://github.com/citation-style-language/schema/raw/master/csl-citation.json"} </w:instrText>
      </w:r>
      <w:r w:rsidR="00435818">
        <w:rPr>
          <w:sz w:val="24"/>
        </w:rPr>
        <w:fldChar w:fldCharType="separate"/>
      </w:r>
      <w:r w:rsidR="00435818" w:rsidRPr="00435818">
        <w:rPr>
          <w:rFonts w:ascii="Calibri" w:hAnsi="Calibri" w:cs="Calibri"/>
          <w:sz w:val="24"/>
        </w:rPr>
        <w:t>(Dong et al., 2018)</w:t>
      </w:r>
      <w:r w:rsidR="00435818">
        <w:rPr>
          <w:sz w:val="24"/>
        </w:rPr>
        <w:fldChar w:fldCharType="end"/>
      </w:r>
      <w:r w:rsidR="00496941" w:rsidRPr="00D07D90">
        <w:rPr>
          <w:sz w:val="24"/>
        </w:rPr>
        <w:t>,</w:t>
      </w:r>
      <w:r w:rsidR="001529B6" w:rsidRPr="00D07D90">
        <w:rPr>
          <w:sz w:val="24"/>
        </w:rPr>
        <w:t xml:space="preserve"> </w:t>
      </w:r>
      <w:r w:rsidRPr="00D07D90">
        <w:rPr>
          <w:sz w:val="24"/>
        </w:rPr>
        <w:t xml:space="preserve">and </w:t>
      </w:r>
      <w:proofErr w:type="spellStart"/>
      <w:r w:rsidR="00EE641D" w:rsidRPr="00D07D90">
        <w:rPr>
          <w:sz w:val="24"/>
        </w:rPr>
        <w:t>CRISPRminer</w:t>
      </w:r>
      <w:proofErr w:type="spellEnd"/>
      <w:r w:rsidR="00EE641D" w:rsidRPr="00D07D90">
        <w:rPr>
          <w:sz w:val="24"/>
        </w:rPr>
        <w:t xml:space="preserve"> offer</w:t>
      </w:r>
      <w:r w:rsidRPr="00D07D90">
        <w:rPr>
          <w:sz w:val="24"/>
        </w:rPr>
        <w:t>ing</w:t>
      </w:r>
      <w:r w:rsidR="00EE641D" w:rsidRPr="00D07D90">
        <w:rPr>
          <w:sz w:val="24"/>
        </w:rPr>
        <w:t xml:space="preserve"> advanced functionalities for analyzing CRISPR-Cas systems, predicting new </w:t>
      </w:r>
      <w:proofErr w:type="spellStart"/>
      <w:r w:rsidR="00EE641D" w:rsidRPr="00D07D90">
        <w:rPr>
          <w:sz w:val="24"/>
        </w:rPr>
        <w:t>Acr</w:t>
      </w:r>
      <w:proofErr w:type="spellEnd"/>
      <w:r w:rsidR="00EE641D" w:rsidRPr="00D07D90">
        <w:rPr>
          <w:sz w:val="24"/>
        </w:rPr>
        <w:t xml:space="preserve"> candidates, and providing extensive analysis tools and prediction capabilities</w:t>
      </w:r>
      <w:r w:rsidR="001529B6" w:rsidRPr="00D07D90">
        <w:rPr>
          <w:sz w:val="24"/>
        </w:rPr>
        <w:t xml:space="preserve"> </w:t>
      </w:r>
      <w:r w:rsidR="001B1BA0">
        <w:rPr>
          <w:sz w:val="24"/>
        </w:rPr>
        <w:fldChar w:fldCharType="begin"/>
      </w:r>
      <w:r w:rsidR="001B1BA0">
        <w:rPr>
          <w:sz w:val="24"/>
        </w:rPr>
        <w:instrText xml:space="preserve"> ADDIN ZOTERO_ITEM CSL_CITATION {"citationID":"EkXtyUYv","properties":{"formattedCitation":"(Zhang et al., 2018)","plainCitation":"(Zhang et al., 2018)","noteIndex":0},"citationItems":[{"id":45,"uris":["http://zotero.org/users/13944473/items/7YRTYXZ9"],"itemData":{"id":45,"type":"article-journal","abstract":"CRISPR-Cas systems not only play key roles in prokaryotic acquired immunity, but can also be adapted as powerful genome editing tools. Understanding the native role of CRISPR-Cas systems in providing adaptive immunity can lead to new CRISPR-based technologies. Here, we develop CRISPRminer, a knowledge base and web server to comprehensively collect and investigate the knowledge of CRISPR-Cas systems and generate instructive annotations, including CRISPR arrays and Cas protein annotation, CRISPR-Cas system classification, self-targeting events detection, microbe-phage interaction inference, and anti-CRISPR annotation. CRISPRminer is user-friendly and freely available at http://www.microbiome-bigdata.com/CRISPRminer.","container-title":"Communications Biology","DOI":"10.1038/s42003-018-0184-6","ISSN":"2399-3642","journalAbbreviation":"Commun Biol","language":"eng","note":"PMID: 30393777\nPMCID: PMC6208339","page":"180","source":"PubMed","title":"CRISPRminer is a knowledge base for exploring CRISPR-Cas systems in microbe and phage interactions","volume":"1","author":[{"family":"Zhang","given":"Fan"},{"family":"Zhao","given":"Shijia"},{"family":"Ren","given":"Chunyan"},{"family":"Zhu","given":"Yuwei"},{"family":"Zhou","given":"Haibin"},{"family":"Lai","given":"Yongkui"},{"family":"Zhou","given":"Fengxia"},{"family":"Jia","given":"Yuqiang"},{"family":"Zheng","given":"Kangjie"},{"family":"Huang","given":"Zhiwei"}],"issued":{"date-parts":[["2018"]]}}}],"schema":"https://github.com/citation-style-language/schema/raw/master/csl-citation.json"} </w:instrText>
      </w:r>
      <w:r w:rsidR="001B1BA0">
        <w:rPr>
          <w:sz w:val="24"/>
        </w:rPr>
        <w:fldChar w:fldCharType="separate"/>
      </w:r>
      <w:r w:rsidR="001B1BA0" w:rsidRPr="001B1BA0">
        <w:rPr>
          <w:rFonts w:ascii="Calibri" w:hAnsi="Calibri" w:cs="Calibri"/>
          <w:sz w:val="24"/>
        </w:rPr>
        <w:t>(Zhang et al., 2018)</w:t>
      </w:r>
      <w:r w:rsidR="001B1BA0">
        <w:rPr>
          <w:sz w:val="24"/>
        </w:rPr>
        <w:fldChar w:fldCharType="end"/>
      </w:r>
      <w:r w:rsidRPr="00D07D90">
        <w:rPr>
          <w:sz w:val="24"/>
        </w:rPr>
        <w:t xml:space="preserve">. </w:t>
      </w:r>
      <w:r w:rsidR="00567977" w:rsidRPr="00D07D90">
        <w:rPr>
          <w:sz w:val="24"/>
        </w:rPr>
        <w:t>Both</w:t>
      </w:r>
      <w:r w:rsidRPr="00D07D90">
        <w:rPr>
          <w:sz w:val="24"/>
        </w:rPr>
        <w:t xml:space="preserve"> </w:t>
      </w:r>
      <w:r w:rsidR="000629BB" w:rsidRPr="00D07D90">
        <w:rPr>
          <w:sz w:val="24"/>
        </w:rPr>
        <w:t xml:space="preserve">resources </w:t>
      </w:r>
      <w:r w:rsidRPr="00D07D90">
        <w:rPr>
          <w:sz w:val="24"/>
        </w:rPr>
        <w:t>serve as valuable tools for detecting anti-CRISPR proteins</w:t>
      </w:r>
      <w:r w:rsidR="0030337D" w:rsidRPr="00D07D90">
        <w:rPr>
          <w:sz w:val="24"/>
        </w:rPr>
        <w:t>. Each</w:t>
      </w:r>
      <w:r w:rsidRPr="00D07D90">
        <w:rPr>
          <w:sz w:val="24"/>
        </w:rPr>
        <w:t xml:space="preserve"> with unique advantages, and they can complement each other in the study of anti-CRISPR proteins and CRISPR-Cas systems.</w:t>
      </w:r>
    </w:p>
    <w:p w14:paraId="29C55976" w14:textId="01833E71" w:rsidR="00640B6C" w:rsidRPr="00D07D90" w:rsidRDefault="00640B6C" w:rsidP="00FE2430">
      <w:pPr>
        <w:spacing w:line="240" w:lineRule="auto"/>
        <w:jc w:val="both"/>
        <w:rPr>
          <w:sz w:val="24"/>
        </w:rPr>
      </w:pPr>
      <w:r w:rsidRPr="00D07D90">
        <w:rPr>
          <w:sz w:val="24"/>
        </w:rPr>
        <w:t xml:space="preserve">With the continuous discovery of new </w:t>
      </w:r>
      <w:proofErr w:type="spellStart"/>
      <w:r w:rsidRPr="00D07D90">
        <w:rPr>
          <w:sz w:val="24"/>
        </w:rPr>
        <w:t>Acr</w:t>
      </w:r>
      <w:proofErr w:type="spellEnd"/>
      <w:r w:rsidRPr="00D07D90">
        <w:rPr>
          <w:sz w:val="24"/>
        </w:rPr>
        <w:t xml:space="preserve"> protein families, establishing a standardized nomenclature has become imperative for ensuring clarity and consistency among researchers. Several efforts have been undertaken to develop such a nomenclature, aiming to streamline the naming process and facilitate communication within the scientific community. Notable contributions include the works cited in references </w:t>
      </w:r>
      <w:r w:rsidR="0000027F">
        <w:rPr>
          <w:sz w:val="24"/>
        </w:rPr>
        <w:fldChar w:fldCharType="begin"/>
      </w:r>
      <w:r w:rsidR="0000027F">
        <w:rPr>
          <w:sz w:val="24"/>
        </w:rPr>
        <w:instrText xml:space="preserve"> ADDIN ZOTERO_ITEM CSL_CITATION {"citationID":"pB00LMOn","properties":{"formattedCitation":"(Pawluk et al., 2016)","plainCitation":"(Pawluk et al., 2016)","noteIndex":0},"citationItems":[{"id":48,"uris":["http://zotero.org/users/13944473/items/9LAPSJXB"],"itemData":{"id":48,"type":"article-journal","abstract":"CRISPR-Cas9 technology would be enhanced by the ability to inhibit Cas9 function spatially, temporally, or conditionally. Previously, we discovered small proteins encoded by bacteriophages that inhibit the CRISPR-Cas systems of their host bacteria. These \"anti-CRISPRs\" were specific to type I CRISPR-Cas systems that do not employ the Cas9 protein. We posited that nature would also yield Cas9 inhibitors in response to the evolutionary arms race between bacteriophages and their hosts. Here, we report the discovery of three distinct families of anti-CRISPRs that specifically inhibit the CRISPR-Cas9 system of Neisseria meningitidis. We show that these proteins bind directly to N. meningitidis Cas9 (NmeCas9) and can be used as potent inhibitors of genome editing by this system in human cells. These anti-CRISPR proteins now enable \"off-switches\" for CRISPR-Cas9 activity and provide a genetically encodable means to inhibit CRISPR-Cas9 genome editing in eukaryotes. VIDEO ABSTRACT.","container-title":"Cell","DOI":"10.1016/j.cell.2016.11.017","ISSN":"1097-4172","issue":"7","journalAbbreviation":"Cell","language":"eng","note":"PMID: 27984730\nPMCID: PMC5757841","page":"1829-1838.e9","source":"PubMed","title":"Naturally Occurring Off-Switches for CRISPR-Cas9","volume":"167","author":[{"family":"Pawluk","given":"April"},{"family":"Amrani","given":"Nadia"},{"family":"Zhang","given":"Yan"},{"family":"Garcia","given":"Bianca"},{"family":"Hidalgo-Reyes","given":"Yurima"},{"family":"Lee","given":"Jooyoung"},{"family":"Edraki","given":"Alireza"},{"family":"Shah","given":"Megha"},{"family":"Sontheimer","given":"Erik J."},{"family":"Maxwell","given":"Karen L."},{"family":"Davidson","given":"Alan R."}],"issued":{"date-parts":[["2016",12,15]]}}}],"schema":"https://github.com/citation-style-language/schema/raw/master/csl-citation.json"} </w:instrText>
      </w:r>
      <w:r w:rsidR="0000027F">
        <w:rPr>
          <w:sz w:val="24"/>
        </w:rPr>
        <w:fldChar w:fldCharType="separate"/>
      </w:r>
      <w:r w:rsidR="0000027F" w:rsidRPr="0000027F">
        <w:rPr>
          <w:rFonts w:ascii="Calibri" w:hAnsi="Calibri" w:cs="Calibri"/>
          <w:sz w:val="24"/>
        </w:rPr>
        <w:t>(Pawluk et al., 2016)</w:t>
      </w:r>
      <w:r w:rsidR="0000027F">
        <w:rPr>
          <w:sz w:val="24"/>
        </w:rPr>
        <w:fldChar w:fldCharType="end"/>
      </w:r>
      <w:r w:rsidRPr="00D07D90">
        <w:rPr>
          <w:sz w:val="24"/>
        </w:rPr>
        <w:t>,</w:t>
      </w:r>
      <w:r w:rsidR="00E24445">
        <w:rPr>
          <w:sz w:val="24"/>
        </w:rPr>
        <w:t xml:space="preserve"> </w:t>
      </w:r>
      <w:r w:rsidR="00E24445">
        <w:rPr>
          <w:sz w:val="24"/>
        </w:rPr>
        <w:fldChar w:fldCharType="begin"/>
      </w:r>
      <w:r w:rsidR="00E24445">
        <w:rPr>
          <w:sz w:val="24"/>
        </w:rPr>
        <w:instrText xml:space="preserve"> ADDIN ZOTERO_ITEM CSL_CITATION {"citationID":"FnYWKsYY","properties":{"formattedCitation":"(Bondy-Denomy et al., 2015)","plainCitation":"(Bondy-Denomy et al., 2015)","noteIndex":0},"citationItems":[{"id":51,"uris":["http://zotero.org/users/13944473/items/G3F9RRSB"],"itemData":{"id":51,"type":"article-journal","abstract":"The battle for survival between bacteria and the viruses that infect them (phages) has led to the evolution of many bacterial defence systems and phage-encoded antagonists of these systems. Clustered regularly interspaced short palindromic repeats (CRISPR) and the CRISPR-associated (cas) genes comprise an adaptive immune system that is one of the most widespread means by which bacteria defend themselves against phages. We identified the first examples of proteins produced by phages that inhibit a CRISPR-Cas system. Here we performed biochemical and in vivo investigations of three of these anti-CRISPR proteins, and show that each inhibits CRISPR-Cas activity through a distinct mechanism. Two block the DNA-binding activity of the CRISPR-Cas complex, yet do this by interacting with different protein subunits, and using steric or non-steric modes of inhibition. The third anti-CRISPR protein operates by binding to the Cas3 helicase-nuclease and preventing its recruitment to the DNA-bound CRISPR-Cas complex. In vivo, this anti-CRISPR can convert the CRISPR-Cas system into a transcriptional repressor, providing the first example-to our knowledge-of modulation of CRISPR-Cas activity by a protein interactor. The diverse sequences and mechanisms of action of these anti-CRISPR proteins imply an independent evolution, and foreshadow the existence of other means by which proteins may alter CRISPR-Cas function.","container-title":"Nature","DOI":"10.1038/nature15254","ISSN":"1476-4687","issue":"7571","journalAbbreviation":"Nature","language":"eng","note":"PMID: 26416740\nPMCID: PMC4935067","page":"136-139","source":"PubMed","title":"Multiple mechanisms for CRISPR-Cas inhibition by anti-CRISPR proteins","volume":"526","author":[{"family":"Bondy-Denomy","given":"Joseph"},{"family":"Garcia","given":"Bianca"},{"family":"Strum","given":"Scott"},{"family":"Du","given":"Mingjian"},{"family":"Rollins","given":"MaryClare F."},{"family":"Hidalgo-Reyes","given":"Yurima"},{"family":"Wiedenheft","given":"Blake"},{"family":"Maxwell","given":"Karen L."},{"family":"Davidson","given":"Alan R."}],"issued":{"date-parts":[["2015",10,1]]}}}],"schema":"https://github.com/citation-style-language/schema/raw/master/csl-citation.json"} </w:instrText>
      </w:r>
      <w:r w:rsidR="00E24445">
        <w:rPr>
          <w:sz w:val="24"/>
        </w:rPr>
        <w:fldChar w:fldCharType="separate"/>
      </w:r>
      <w:r w:rsidR="00E24445" w:rsidRPr="00E24445">
        <w:rPr>
          <w:rFonts w:ascii="Calibri" w:hAnsi="Calibri" w:cs="Calibri"/>
          <w:sz w:val="24"/>
        </w:rPr>
        <w:t>(Bondy-Denomy et al., 2015)</w:t>
      </w:r>
      <w:r w:rsidR="00E24445">
        <w:rPr>
          <w:sz w:val="24"/>
        </w:rPr>
        <w:fldChar w:fldCharType="end"/>
      </w:r>
      <w:r w:rsidRPr="00D07D90">
        <w:rPr>
          <w:sz w:val="24"/>
        </w:rPr>
        <w:t xml:space="preserve">, which laid the groundwork for a unified approach to naming </w:t>
      </w:r>
      <w:proofErr w:type="spellStart"/>
      <w:r w:rsidRPr="00D07D90">
        <w:rPr>
          <w:sz w:val="24"/>
        </w:rPr>
        <w:t>Acrs</w:t>
      </w:r>
      <w:proofErr w:type="spellEnd"/>
      <w:r w:rsidRPr="00D07D90">
        <w:rPr>
          <w:sz w:val="24"/>
        </w:rPr>
        <w:t>.</w:t>
      </w:r>
    </w:p>
    <w:p w14:paraId="51079397" w14:textId="25894449" w:rsidR="00236823" w:rsidRPr="00D07D90" w:rsidRDefault="00640B6C" w:rsidP="00FE2430">
      <w:pPr>
        <w:spacing w:line="240" w:lineRule="auto"/>
        <w:jc w:val="both"/>
        <w:rPr>
          <w:sz w:val="24"/>
        </w:rPr>
      </w:pPr>
      <w:r w:rsidRPr="00D07D90">
        <w:rPr>
          <w:sz w:val="24"/>
        </w:rPr>
        <w:t xml:space="preserve">Building upon this foundation, some researchers have further advanced the initiative by creating a Google Doc database adhering to the standardized nomenclature </w:t>
      </w:r>
      <w:r w:rsidR="00280CB6">
        <w:rPr>
          <w:sz w:val="24"/>
        </w:rPr>
        <w:fldChar w:fldCharType="begin"/>
      </w:r>
      <w:r w:rsidR="00280CB6">
        <w:rPr>
          <w:sz w:val="24"/>
        </w:rPr>
        <w:instrText xml:space="preserve"> ADDIN ZOTERO_ITEM CSL_CITATION {"citationID":"HFo6GsfI","properties":{"formattedCitation":"(Bondy-Denomy et al., 2018)","plainCitation":"(Bondy-Denomy et al., 2018)","noteIndex":0},"citationItems":[{"id":54,"uris":["http://zotero.org/users/13944473/items/35IMYNC5"],"itemData":{"id":54,"type":"article-journal","container-title":"The CRISPR Journal","DOI":"10.1089/crispr.2018.0043","ISSN":"2573-1599","issue":"5","journalAbbreviation":"CRISPR J","note":"PMID: 31021273\nPMCID: PMC10625466","page":"304-305","source":"PubMed Central","title":"A Unified Resource for Tracking Anti-CRISPR Names","volume":"1","author":[{"family":"Bondy-Denomy","given":"Joseph"},{"family":"Davidson","given":"Alan R."},{"family":"Doudna","given":"Jennifer A."},{"family":"Fineran","given":"Peter C."},{"family":"Maxwell","given":"Karen L."},{"family":"Moineau","given":"Sylvain"},{"family":"Peng","given":"Xu"},{"family":"Sontheimer","given":"Eric J."},{"family":"Wiedenheft","given":"Blake"}],"issued":{"date-parts":[["2018",10,1]]}}}],"schema":"https://github.com/citation-style-language/schema/raw/master/csl-citation.json"} </w:instrText>
      </w:r>
      <w:r w:rsidR="00280CB6">
        <w:rPr>
          <w:sz w:val="24"/>
        </w:rPr>
        <w:fldChar w:fldCharType="separate"/>
      </w:r>
      <w:r w:rsidR="00280CB6" w:rsidRPr="00280CB6">
        <w:rPr>
          <w:rFonts w:ascii="Calibri" w:hAnsi="Calibri" w:cs="Calibri"/>
          <w:sz w:val="24"/>
        </w:rPr>
        <w:t>(Bondy-Denomy et al., 2018)</w:t>
      </w:r>
      <w:r w:rsidR="00280CB6">
        <w:rPr>
          <w:sz w:val="24"/>
        </w:rPr>
        <w:fldChar w:fldCharType="end"/>
      </w:r>
      <w:r w:rsidRPr="00D07D90">
        <w:rPr>
          <w:sz w:val="24"/>
        </w:rPr>
        <w:t>. This database, accessible via (</w:t>
      </w:r>
      <w:hyperlink r:id="rId10" w:history="1">
        <w:r w:rsidR="00FE1C38" w:rsidRPr="00DA47F6">
          <w:rPr>
            <w:rStyle w:val="Hiperligao"/>
            <w:sz w:val="24"/>
          </w:rPr>
          <w:t>https://tinyurl.com/anti-CRISPR</w:t>
        </w:r>
      </w:hyperlink>
      <w:r w:rsidRPr="00D07D90">
        <w:rPr>
          <w:sz w:val="24"/>
        </w:rPr>
        <w:t xml:space="preserve">), serves as a comprehensive repository for cataloging newly identified </w:t>
      </w:r>
      <w:proofErr w:type="spellStart"/>
      <w:r w:rsidRPr="00D07D90">
        <w:rPr>
          <w:sz w:val="24"/>
        </w:rPr>
        <w:t>Acr</w:t>
      </w:r>
      <w:proofErr w:type="spellEnd"/>
      <w:r w:rsidRPr="00D07D90">
        <w:rPr>
          <w:sz w:val="24"/>
        </w:rPr>
        <w:t xml:space="preserve"> proteins and ensuring conformity to established naming conventions </w:t>
      </w:r>
      <w:r w:rsidR="00FE1C38">
        <w:rPr>
          <w:sz w:val="24"/>
        </w:rPr>
        <w:fldChar w:fldCharType="begin"/>
      </w:r>
      <w:r w:rsidR="00FE1C38">
        <w:rPr>
          <w:sz w:val="24"/>
        </w:rPr>
        <w:instrText xml:space="preserve"> ADDIN ZOTERO_ITEM CSL_CITATION {"citationID":"H8a4ksfp","properties":{"formattedCitation":"(Bondy-Denomy et al., 2018)","plainCitation":"(Bondy-Denomy et al., 2018)","noteIndex":0},"citationItems":[{"id":54,"uris":["http://zotero.org/users/13944473/items/35IMYNC5"],"itemData":{"id":54,"type":"article-journal","container-title":"The CRISPR Journal","DOI":"10.1089/crispr.2018.0043","ISSN":"2573-1599","issue":"5","journalAbbreviation":"CRISPR J","note":"PMID: 31021273\nPMCID: PMC10625466","page":"304-305","source":"PubMed Central","title":"A Unified Resource for Tracking Anti-CRISPR Names","volume":"1","author":[{"family":"Bondy-Denomy","given":"Joseph"},{"family":"Davidson","given":"Alan R."},{"family":"Doudna","given":"Jennifer A."},{"family":"Fineran","given":"Peter C."},{"family":"Maxwell","given":"Karen L."},{"family":"Moineau","given":"Sylvain"},{"family":"Peng","given":"Xu"},{"family":"Sontheimer","given":"Eric J."},{"family":"Wiedenheft","given":"Blake"}],"issued":{"date-parts":[["2018",10,1]]}}}],"schema":"https://github.com/citation-style-language/schema/raw/master/csl-citation.json"} </w:instrText>
      </w:r>
      <w:r w:rsidR="00FE1C38">
        <w:rPr>
          <w:sz w:val="24"/>
        </w:rPr>
        <w:fldChar w:fldCharType="separate"/>
      </w:r>
      <w:r w:rsidR="00FE1C38" w:rsidRPr="00FE1C38">
        <w:rPr>
          <w:rFonts w:ascii="Calibri" w:hAnsi="Calibri" w:cs="Calibri"/>
          <w:sz w:val="24"/>
        </w:rPr>
        <w:t>(</w:t>
      </w:r>
      <w:proofErr w:type="spellStart"/>
      <w:r w:rsidR="00FE1C38" w:rsidRPr="00FE1C38">
        <w:rPr>
          <w:rFonts w:ascii="Calibri" w:hAnsi="Calibri" w:cs="Calibri"/>
          <w:sz w:val="24"/>
        </w:rPr>
        <w:t>Bondy-Denomy</w:t>
      </w:r>
      <w:proofErr w:type="spellEnd"/>
      <w:r w:rsidR="00FE1C38" w:rsidRPr="00FE1C38">
        <w:rPr>
          <w:rFonts w:ascii="Calibri" w:hAnsi="Calibri" w:cs="Calibri"/>
          <w:sz w:val="24"/>
        </w:rPr>
        <w:t xml:space="preserve"> et al., 2018)</w:t>
      </w:r>
      <w:r w:rsidR="00FE1C38">
        <w:rPr>
          <w:sz w:val="24"/>
        </w:rPr>
        <w:fldChar w:fldCharType="end"/>
      </w:r>
      <w:r w:rsidRPr="00D07D90">
        <w:rPr>
          <w:sz w:val="24"/>
        </w:rPr>
        <w:t>.</w:t>
      </w:r>
    </w:p>
    <w:p w14:paraId="2D3CFBBD" w14:textId="77777777" w:rsidR="00EE0AF4" w:rsidRPr="00D07D90" w:rsidRDefault="00EE0AF4" w:rsidP="00EE0AF4">
      <w:pPr>
        <w:spacing w:line="240" w:lineRule="auto"/>
        <w:rPr>
          <w:sz w:val="24"/>
        </w:rPr>
      </w:pPr>
    </w:p>
    <w:p w14:paraId="2D3CFBBF" w14:textId="77777777" w:rsidR="00EE0AF4" w:rsidRDefault="00EE0AF4" w:rsidP="00EE0AF4">
      <w:pPr>
        <w:spacing w:line="240" w:lineRule="auto"/>
        <w:rPr>
          <w:sz w:val="24"/>
        </w:rPr>
      </w:pPr>
    </w:p>
    <w:p w14:paraId="42264EE8" w14:textId="1B6067C5" w:rsidR="00C01F11" w:rsidRDefault="0075059E" w:rsidP="00EE0AF4">
      <w:pPr>
        <w:spacing w:line="240" w:lineRule="auto"/>
        <w:rPr>
          <w:ins w:id="21" w:author="Hugo Alexandre Mendes Oliveira" w:date="2024-03-31T23:44:00Z"/>
          <w:sz w:val="24"/>
        </w:rPr>
      </w:pPr>
      <w:commentRangeStart w:id="22"/>
      <w:ins w:id="23" w:author="Hugo Alexandre Mendes Oliveira" w:date="2024-03-31T23:36:00Z">
        <w:r>
          <w:rPr>
            <w:sz w:val="24"/>
          </w:rPr>
          <w:t>XX</w:t>
        </w:r>
        <w:commentRangeEnd w:id="22"/>
        <w:r>
          <w:rPr>
            <w:rStyle w:val="Refdecomentrio"/>
          </w:rPr>
          <w:commentReference w:id="22"/>
        </w:r>
      </w:ins>
    </w:p>
    <w:p w14:paraId="40DC3413" w14:textId="77092A71" w:rsidR="009F4472" w:rsidRDefault="00DE440A" w:rsidP="00EE0AF4">
      <w:pPr>
        <w:spacing w:line="240" w:lineRule="auto"/>
        <w:rPr>
          <w:ins w:id="24" w:author="Hugo Alexandre Mendes Oliveira" w:date="2024-03-31T23:44:00Z"/>
          <w:sz w:val="24"/>
        </w:rPr>
      </w:pPr>
      <w:ins w:id="25" w:author="Hugo Alexandre Mendes Oliveira" w:date="2024-03-31T23:44:00Z">
        <w:r>
          <w:rPr>
            <w:sz w:val="24"/>
          </w:rPr>
          <w:t>Objectives</w:t>
        </w:r>
      </w:ins>
    </w:p>
    <w:p w14:paraId="785612AB" w14:textId="5F74D746" w:rsidR="00DE440A" w:rsidRDefault="00DE440A" w:rsidP="00DE440A">
      <w:pPr>
        <w:pStyle w:val="PargrafodaLista"/>
        <w:numPr>
          <w:ilvl w:val="0"/>
          <w:numId w:val="14"/>
        </w:numPr>
        <w:spacing w:line="240" w:lineRule="auto"/>
        <w:rPr>
          <w:ins w:id="26" w:author="Hugo Alexandre Mendes Oliveira" w:date="2024-03-31T23:45:00Z"/>
          <w:sz w:val="24"/>
        </w:rPr>
      </w:pPr>
      <w:ins w:id="27" w:author="Hugo Alexandre Mendes Oliveira" w:date="2024-03-31T23:45:00Z">
        <w:r>
          <w:rPr>
            <w:sz w:val="24"/>
          </w:rPr>
          <w:t>Build a dataset</w:t>
        </w:r>
      </w:ins>
    </w:p>
    <w:p w14:paraId="0849CEDD" w14:textId="79870F42" w:rsidR="00DE440A" w:rsidRPr="00DE440A" w:rsidRDefault="00C22065" w:rsidP="00DE440A">
      <w:pPr>
        <w:pStyle w:val="PargrafodaLista"/>
        <w:numPr>
          <w:ilvl w:val="0"/>
          <w:numId w:val="14"/>
        </w:numPr>
        <w:spacing w:line="240" w:lineRule="auto"/>
        <w:rPr>
          <w:ins w:id="28" w:author="Hugo Alexandre Mendes Oliveira" w:date="2024-03-31T23:44:00Z"/>
          <w:sz w:val="24"/>
          <w:rPrChange w:id="29" w:author="Hugo Alexandre Mendes Oliveira" w:date="2024-03-31T23:44:00Z">
            <w:rPr>
              <w:ins w:id="30" w:author="Hugo Alexandre Mendes Oliveira" w:date="2024-03-31T23:44:00Z"/>
            </w:rPr>
          </w:rPrChange>
        </w:rPr>
        <w:pPrChange w:id="31" w:author="Hugo Alexandre Mendes Oliveira" w:date="2024-03-31T23:44:00Z">
          <w:pPr>
            <w:spacing w:line="240" w:lineRule="auto"/>
          </w:pPr>
        </w:pPrChange>
      </w:pPr>
      <w:ins w:id="32" w:author="Hugo Alexandre Mendes Oliveira" w:date="2024-03-31T23:45:00Z">
        <w:r>
          <w:rPr>
            <w:sz w:val="24"/>
          </w:rPr>
          <w:t>Benchmark of developed tools</w:t>
        </w:r>
      </w:ins>
    </w:p>
    <w:p w14:paraId="04BC4F9E" w14:textId="77777777" w:rsidR="00C22065" w:rsidRDefault="00C22065" w:rsidP="00EE0AF4">
      <w:pPr>
        <w:spacing w:line="240" w:lineRule="auto"/>
        <w:rPr>
          <w:ins w:id="33" w:author="Hugo Alexandre Mendes Oliveira" w:date="2024-03-31T23:45:00Z"/>
          <w:sz w:val="24"/>
        </w:rPr>
      </w:pPr>
    </w:p>
    <w:p w14:paraId="28D0C320" w14:textId="1D489657" w:rsidR="00DE440A" w:rsidRDefault="00DE440A" w:rsidP="00EE0AF4">
      <w:pPr>
        <w:spacing w:line="240" w:lineRule="auto"/>
        <w:rPr>
          <w:sz w:val="24"/>
        </w:rPr>
      </w:pPr>
      <w:ins w:id="34" w:author="Hugo Alexandre Mendes Oliveira" w:date="2024-03-31T23:44:00Z">
        <w:r>
          <w:rPr>
            <w:sz w:val="24"/>
          </w:rPr>
          <w:t>Methods</w:t>
        </w:r>
      </w:ins>
    </w:p>
    <w:p w14:paraId="788EE301" w14:textId="77777777" w:rsidR="00C01F11" w:rsidRDefault="00C01F11" w:rsidP="00EE0AF4">
      <w:pPr>
        <w:spacing w:line="240" w:lineRule="auto"/>
        <w:rPr>
          <w:sz w:val="24"/>
        </w:rPr>
      </w:pPr>
    </w:p>
    <w:p w14:paraId="65FE2DDE" w14:textId="77777777" w:rsidR="00C01F11" w:rsidRPr="00D07D90" w:rsidRDefault="00C01F11" w:rsidP="00EE0AF4">
      <w:pPr>
        <w:spacing w:line="240" w:lineRule="auto"/>
        <w:rPr>
          <w:sz w:val="24"/>
        </w:rPr>
      </w:pPr>
    </w:p>
    <w:p w14:paraId="2D3CFBC2" w14:textId="5A7B59F5" w:rsidR="006541A5" w:rsidRPr="003339C4" w:rsidRDefault="00E639E7" w:rsidP="008415BB">
      <w:pPr>
        <w:rPr>
          <w:b/>
          <w:bCs/>
          <w:sz w:val="24"/>
          <w:szCs w:val="24"/>
        </w:rPr>
      </w:pPr>
      <w:r w:rsidRPr="003339C4">
        <w:rPr>
          <w:b/>
          <w:bCs/>
          <w:sz w:val="24"/>
          <w:szCs w:val="24"/>
        </w:rPr>
        <w:t>Bibliography</w:t>
      </w:r>
    </w:p>
    <w:p w14:paraId="2DFF5A8A" w14:textId="77777777" w:rsidR="003339C4" w:rsidRPr="003339C4" w:rsidRDefault="00E639E7" w:rsidP="003339C4">
      <w:pPr>
        <w:pStyle w:val="Bibliografia"/>
        <w:rPr>
          <w:rFonts w:ascii="Calibri" w:hAnsi="Calibri" w:cs="Calibri"/>
        </w:rPr>
      </w:pPr>
      <w:r>
        <w:fldChar w:fldCharType="begin"/>
      </w:r>
      <w:r w:rsidR="003339C4" w:rsidRPr="00C01F11">
        <w:instrText xml:space="preserve"> ADDIN ZOTERO_BIBL {"uncited":[],"omitted":[],"custom":[]} CSL_BIBLIOGRAPHY </w:instrText>
      </w:r>
      <w:r>
        <w:fldChar w:fldCharType="separate"/>
      </w:r>
      <w:r w:rsidR="003339C4" w:rsidRPr="00C01F11">
        <w:rPr>
          <w:rFonts w:ascii="Calibri" w:hAnsi="Calibri" w:cs="Calibri"/>
        </w:rPr>
        <w:t xml:space="preserve">Alkhnbashi, O. S., Mitrofanov, A., Bonidia, R., Raden, M., Tran, V. D., Eggenhofer, F., Shah, S. A., Öztürk, E., Padilha, V. A., Sanches, D. S., de Carvalho, A. C. P. L. F., &amp; Backofen, R. (2021). </w:t>
      </w:r>
      <w:r w:rsidR="003339C4" w:rsidRPr="003339C4">
        <w:rPr>
          <w:rFonts w:ascii="Calibri" w:hAnsi="Calibri" w:cs="Calibri"/>
        </w:rPr>
        <w:t xml:space="preserve">CRISPRloci: Comprehensive and accurate annotation of CRISPR–Cas systems. </w:t>
      </w:r>
      <w:r w:rsidR="003339C4" w:rsidRPr="003339C4">
        <w:rPr>
          <w:rFonts w:ascii="Calibri" w:hAnsi="Calibri" w:cs="Calibri"/>
          <w:i/>
          <w:iCs/>
        </w:rPr>
        <w:t>Nucleic Acids Research</w:t>
      </w:r>
      <w:r w:rsidR="003339C4" w:rsidRPr="003339C4">
        <w:rPr>
          <w:rFonts w:ascii="Calibri" w:hAnsi="Calibri" w:cs="Calibri"/>
        </w:rPr>
        <w:t xml:space="preserve">, </w:t>
      </w:r>
      <w:r w:rsidR="003339C4" w:rsidRPr="003339C4">
        <w:rPr>
          <w:rFonts w:ascii="Calibri" w:hAnsi="Calibri" w:cs="Calibri"/>
          <w:i/>
          <w:iCs/>
        </w:rPr>
        <w:t>49</w:t>
      </w:r>
      <w:r w:rsidR="003339C4" w:rsidRPr="003339C4">
        <w:rPr>
          <w:rFonts w:ascii="Calibri" w:hAnsi="Calibri" w:cs="Calibri"/>
        </w:rPr>
        <w:t>(W1), W125–W130. https://doi.org/10.1093/nar/gkab456</w:t>
      </w:r>
    </w:p>
    <w:p w14:paraId="38413C38" w14:textId="77777777" w:rsidR="003339C4" w:rsidRPr="003339C4" w:rsidRDefault="003339C4" w:rsidP="003339C4">
      <w:pPr>
        <w:pStyle w:val="Bibliografia"/>
        <w:rPr>
          <w:rFonts w:ascii="Calibri" w:hAnsi="Calibri" w:cs="Calibri"/>
        </w:rPr>
      </w:pPr>
      <w:r w:rsidRPr="003339C4">
        <w:rPr>
          <w:rFonts w:ascii="Calibri" w:hAnsi="Calibri" w:cs="Calibri"/>
        </w:rPr>
        <w:t xml:space="preserve">Bernheim, A., &amp; Sorek, R. (2020). The pan-immune system of bacteria: Antiviral defence as a community resource.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18</w:t>
      </w:r>
      <w:r w:rsidRPr="003339C4">
        <w:rPr>
          <w:rFonts w:ascii="Calibri" w:hAnsi="Calibri" w:cs="Calibri"/>
        </w:rPr>
        <w:t>(2), 113–119. https://doi.org/10.1038/s41579-019-0278-2</w:t>
      </w:r>
    </w:p>
    <w:p w14:paraId="39B01340"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Davidson, A. R., Doudna, J. A., Fineran, P. C., Maxwell, K. L., Moineau, S., Peng, X., Sontheimer, E. J., &amp; Wiedenheft, B. (2018). A Unified Resource for Tracking Anti-CRISPR Names. </w:t>
      </w:r>
      <w:r w:rsidRPr="003339C4">
        <w:rPr>
          <w:rFonts w:ascii="Calibri" w:hAnsi="Calibri" w:cs="Calibri"/>
          <w:i/>
          <w:iCs/>
        </w:rPr>
        <w:t>The CRISPR Journal</w:t>
      </w:r>
      <w:r w:rsidRPr="003339C4">
        <w:rPr>
          <w:rFonts w:ascii="Calibri" w:hAnsi="Calibri" w:cs="Calibri"/>
        </w:rPr>
        <w:t xml:space="preserve">, </w:t>
      </w:r>
      <w:r w:rsidRPr="003339C4">
        <w:rPr>
          <w:rFonts w:ascii="Calibri" w:hAnsi="Calibri" w:cs="Calibri"/>
          <w:i/>
          <w:iCs/>
        </w:rPr>
        <w:t>1</w:t>
      </w:r>
      <w:r w:rsidRPr="003339C4">
        <w:rPr>
          <w:rFonts w:ascii="Calibri" w:hAnsi="Calibri" w:cs="Calibri"/>
        </w:rPr>
        <w:t>(5), 304–305. https://doi.org/10.1089/crispr.2018.0043</w:t>
      </w:r>
    </w:p>
    <w:p w14:paraId="32DF4F19"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Garcia, B., Strum, S., Du, M., Rollins, M. F., Hidalgo-Reyes, Y., Wiedenheft, B., Maxwell, K. L., &amp; Davidson, A. R. (2015). Multiple mechanisms for CRISPR-Cas inhibition by anti-CRISPR proteins. </w:t>
      </w:r>
      <w:r w:rsidRPr="003339C4">
        <w:rPr>
          <w:rFonts w:ascii="Calibri" w:hAnsi="Calibri" w:cs="Calibri"/>
          <w:i/>
          <w:iCs/>
        </w:rPr>
        <w:t>Nature</w:t>
      </w:r>
      <w:r w:rsidRPr="003339C4">
        <w:rPr>
          <w:rFonts w:ascii="Calibri" w:hAnsi="Calibri" w:cs="Calibri"/>
        </w:rPr>
        <w:t xml:space="preserve">, </w:t>
      </w:r>
      <w:r w:rsidRPr="003339C4">
        <w:rPr>
          <w:rFonts w:ascii="Calibri" w:hAnsi="Calibri" w:cs="Calibri"/>
          <w:i/>
          <w:iCs/>
        </w:rPr>
        <w:t>526</w:t>
      </w:r>
      <w:r w:rsidRPr="003339C4">
        <w:rPr>
          <w:rFonts w:ascii="Calibri" w:hAnsi="Calibri" w:cs="Calibri"/>
        </w:rPr>
        <w:t>(7571), 136–139. https://doi.org/10.1038/nature15254</w:t>
      </w:r>
    </w:p>
    <w:p w14:paraId="3BEA4B8C"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Pawluk, A., Maxwell, K. L., &amp; Davidson, A. R. (2013). Bacteriophage genes that inactivate the CRISPR/Cas bacterial immune system. </w:t>
      </w:r>
      <w:r w:rsidRPr="003339C4">
        <w:rPr>
          <w:rFonts w:ascii="Calibri" w:hAnsi="Calibri" w:cs="Calibri"/>
          <w:i/>
          <w:iCs/>
        </w:rPr>
        <w:t>Nature</w:t>
      </w:r>
      <w:r w:rsidRPr="003339C4">
        <w:rPr>
          <w:rFonts w:ascii="Calibri" w:hAnsi="Calibri" w:cs="Calibri"/>
        </w:rPr>
        <w:t xml:space="preserve">, </w:t>
      </w:r>
      <w:r w:rsidRPr="003339C4">
        <w:rPr>
          <w:rFonts w:ascii="Calibri" w:hAnsi="Calibri" w:cs="Calibri"/>
          <w:i/>
          <w:iCs/>
        </w:rPr>
        <w:t>493</w:t>
      </w:r>
      <w:r w:rsidRPr="003339C4">
        <w:rPr>
          <w:rFonts w:ascii="Calibri" w:hAnsi="Calibri" w:cs="Calibri"/>
        </w:rPr>
        <w:t>(7432), 429–432. https://doi.org/10.1038/nature11723</w:t>
      </w:r>
    </w:p>
    <w:p w14:paraId="26610F0E" w14:textId="77777777" w:rsidR="003339C4" w:rsidRPr="003339C4" w:rsidRDefault="003339C4" w:rsidP="003339C4">
      <w:pPr>
        <w:pStyle w:val="Bibliografia"/>
        <w:rPr>
          <w:rFonts w:ascii="Calibri" w:hAnsi="Calibri" w:cs="Calibri"/>
        </w:rPr>
      </w:pPr>
      <w:r w:rsidRPr="003339C4">
        <w:rPr>
          <w:rFonts w:ascii="Calibri" w:hAnsi="Calibri" w:cs="Calibri"/>
        </w:rPr>
        <w:t xml:space="preserve">Couvin, D., Bernheim, A., Toffano-Nioche, C., Touchon, M., Michalik, J., Néron, B., Rocha, E. P. C., Vergnaud, G., Gautheret, D., &amp; Pourcel, C. (2018). CRISPRCasFinder, an update of CRISRFinder, includes a portable version, enhanced performance and integrates search for Cas proteins.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46</w:t>
      </w:r>
      <w:r w:rsidRPr="003339C4">
        <w:rPr>
          <w:rFonts w:ascii="Calibri" w:hAnsi="Calibri" w:cs="Calibri"/>
        </w:rPr>
        <w:t>(Web Server issue), W246–W251. https://doi.org/10.1093/nar/gky425</w:t>
      </w:r>
    </w:p>
    <w:p w14:paraId="748B53B7" w14:textId="77777777" w:rsidR="003339C4" w:rsidRPr="003339C4" w:rsidRDefault="003339C4" w:rsidP="003339C4">
      <w:pPr>
        <w:pStyle w:val="Bibliografia"/>
        <w:rPr>
          <w:rFonts w:ascii="Calibri" w:hAnsi="Calibri" w:cs="Calibri"/>
        </w:rPr>
      </w:pPr>
      <w:r w:rsidRPr="003339C4">
        <w:rPr>
          <w:rFonts w:ascii="Calibri" w:hAnsi="Calibri" w:cs="Calibri"/>
          <w:lang w:val="pt-PT"/>
        </w:rPr>
        <w:t xml:space="preserve">Dong, C., Hao, G.-F., Hua, H.-L., Liu, S., Labena, A. A., Chai, G., Huang, J., Rao, N., &amp; Guo, F.-B. (2018). </w:t>
      </w:r>
      <w:r w:rsidRPr="003339C4">
        <w:rPr>
          <w:rFonts w:ascii="Calibri" w:hAnsi="Calibri" w:cs="Calibri"/>
        </w:rPr>
        <w:t xml:space="preserve">Anti-CRISPRdb: A comprehensive online resource for anti-CRISPR proteins.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46</w:t>
      </w:r>
      <w:r w:rsidRPr="003339C4">
        <w:rPr>
          <w:rFonts w:ascii="Calibri" w:hAnsi="Calibri" w:cs="Calibri"/>
        </w:rPr>
        <w:t>(Database issue), D393–D398. https://doi.org/10.1093/nar/gkx835</w:t>
      </w:r>
    </w:p>
    <w:p w14:paraId="20178633" w14:textId="77777777" w:rsidR="003339C4" w:rsidRPr="003339C4" w:rsidRDefault="003339C4" w:rsidP="003339C4">
      <w:pPr>
        <w:pStyle w:val="Bibliografia"/>
        <w:rPr>
          <w:rFonts w:ascii="Calibri" w:hAnsi="Calibri" w:cs="Calibri"/>
        </w:rPr>
      </w:pPr>
      <w:r w:rsidRPr="003339C4">
        <w:rPr>
          <w:rFonts w:ascii="Calibri" w:hAnsi="Calibri" w:cs="Calibri"/>
          <w:lang w:val="pt-PT"/>
        </w:rPr>
        <w:t xml:space="preserve">Grissa, I., Vergnaud, G., &amp; Pourcel, C. (2007). </w:t>
      </w:r>
      <w:r w:rsidRPr="003339C4">
        <w:rPr>
          <w:rFonts w:ascii="Calibri" w:hAnsi="Calibri" w:cs="Calibri"/>
        </w:rPr>
        <w:t xml:space="preserve">CRISPRFinder: A web tool to identify clustered regularly interspaced short palindromic repeats.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35</w:t>
      </w:r>
      <w:r w:rsidRPr="003339C4">
        <w:rPr>
          <w:rFonts w:ascii="Calibri" w:hAnsi="Calibri" w:cs="Calibri"/>
        </w:rPr>
        <w:t>(Web Server issue), W52–W57. https://doi.org/10.1093/nar/gkm360</w:t>
      </w:r>
    </w:p>
    <w:p w14:paraId="4184099A" w14:textId="77777777" w:rsidR="003339C4" w:rsidRPr="003339C4" w:rsidRDefault="003339C4" w:rsidP="003339C4">
      <w:pPr>
        <w:pStyle w:val="Bibliografia"/>
        <w:rPr>
          <w:rFonts w:ascii="Calibri" w:hAnsi="Calibri" w:cs="Calibri"/>
        </w:rPr>
      </w:pPr>
      <w:r w:rsidRPr="003339C4">
        <w:rPr>
          <w:rFonts w:ascii="Calibri" w:hAnsi="Calibri" w:cs="Calibri"/>
        </w:rPr>
        <w:t xml:space="preserve">Gussow, A. B., Park, A. E., Borges, A. L., Shmakov, S. A., Makarova, K. S., Wolf, Y. I., Bondy-Denomy, J., &amp; Koonin, E. V. (2020). Machine-learning approach expands the repertoire of anti-CRISPR protein families. </w:t>
      </w:r>
      <w:r w:rsidRPr="003339C4">
        <w:rPr>
          <w:rFonts w:ascii="Calibri" w:hAnsi="Calibri" w:cs="Calibri"/>
          <w:i/>
          <w:iCs/>
        </w:rPr>
        <w:t>Nature Communications</w:t>
      </w:r>
      <w:r w:rsidRPr="003339C4">
        <w:rPr>
          <w:rFonts w:ascii="Calibri" w:hAnsi="Calibri" w:cs="Calibri"/>
        </w:rPr>
        <w:t xml:space="preserve">, </w:t>
      </w:r>
      <w:r w:rsidRPr="003339C4">
        <w:rPr>
          <w:rFonts w:ascii="Calibri" w:hAnsi="Calibri" w:cs="Calibri"/>
          <w:i/>
          <w:iCs/>
        </w:rPr>
        <w:t>11</w:t>
      </w:r>
      <w:r w:rsidRPr="003339C4">
        <w:rPr>
          <w:rFonts w:ascii="Calibri" w:hAnsi="Calibri" w:cs="Calibri"/>
        </w:rPr>
        <w:t>(1), 3784. https://doi.org/10.1038/s41467-020-17652-0</w:t>
      </w:r>
    </w:p>
    <w:p w14:paraId="01711FD5" w14:textId="77777777" w:rsidR="003339C4" w:rsidRPr="003339C4" w:rsidRDefault="003339C4" w:rsidP="003339C4">
      <w:pPr>
        <w:pStyle w:val="Bibliografia"/>
        <w:rPr>
          <w:rFonts w:ascii="Calibri" w:hAnsi="Calibri" w:cs="Calibri"/>
        </w:rPr>
      </w:pPr>
      <w:r w:rsidRPr="003339C4">
        <w:rPr>
          <w:rFonts w:ascii="Calibri" w:hAnsi="Calibri" w:cs="Calibri"/>
        </w:rPr>
        <w:lastRenderedPageBreak/>
        <w:t xml:space="preserve">Haq, I. U., Chaudhry, W. N., Akhtar, M. N., Andleeb, S., &amp; Qadri, I. (2012). Bacteriophages and their implications on future biotechnology: A review. </w:t>
      </w:r>
      <w:r w:rsidRPr="003339C4">
        <w:rPr>
          <w:rFonts w:ascii="Calibri" w:hAnsi="Calibri" w:cs="Calibri"/>
          <w:i/>
          <w:iCs/>
        </w:rPr>
        <w:t>Virology Journal</w:t>
      </w:r>
      <w:r w:rsidRPr="003339C4">
        <w:rPr>
          <w:rFonts w:ascii="Calibri" w:hAnsi="Calibri" w:cs="Calibri"/>
        </w:rPr>
        <w:t xml:space="preserve">, </w:t>
      </w:r>
      <w:r w:rsidRPr="003339C4">
        <w:rPr>
          <w:rFonts w:ascii="Calibri" w:hAnsi="Calibri" w:cs="Calibri"/>
          <w:i/>
          <w:iCs/>
        </w:rPr>
        <w:t>9</w:t>
      </w:r>
      <w:r w:rsidRPr="003339C4">
        <w:rPr>
          <w:rFonts w:ascii="Calibri" w:hAnsi="Calibri" w:cs="Calibri"/>
        </w:rPr>
        <w:t>, 9. https://doi.org/10.1186/1743-422X-9-9</w:t>
      </w:r>
    </w:p>
    <w:p w14:paraId="6BDEDB69"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&amp; Koonin, E. V. (2015). Annotation and Classification of CRISPR-Cas Systems. </w:t>
      </w:r>
      <w:r w:rsidRPr="003339C4">
        <w:rPr>
          <w:rFonts w:ascii="Calibri" w:hAnsi="Calibri" w:cs="Calibri"/>
          <w:i/>
          <w:iCs/>
        </w:rPr>
        <w:t>Methods in Molecular Biology (Clifton, N.J.)</w:t>
      </w:r>
      <w:r w:rsidRPr="003339C4">
        <w:rPr>
          <w:rFonts w:ascii="Calibri" w:hAnsi="Calibri" w:cs="Calibri"/>
        </w:rPr>
        <w:t xml:space="preserve">, </w:t>
      </w:r>
      <w:r w:rsidRPr="003339C4">
        <w:rPr>
          <w:rFonts w:ascii="Calibri" w:hAnsi="Calibri" w:cs="Calibri"/>
          <w:i/>
          <w:iCs/>
        </w:rPr>
        <w:t>1311</w:t>
      </w:r>
      <w:r w:rsidRPr="003339C4">
        <w:rPr>
          <w:rFonts w:ascii="Calibri" w:hAnsi="Calibri" w:cs="Calibri"/>
        </w:rPr>
        <w:t>, 47–75. https://doi.org/10.1007/978-1-4939-2687-9_4</w:t>
      </w:r>
    </w:p>
    <w:p w14:paraId="5F942B5A"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Wolf, Y. I., Alkhnbashi, O. S., Costa, F., Shah, S. A., Saunders, S. J., Barrangou, R., Brouns, S. J. J., Charpentier, E., Haft, D. H., Horvath, P., Moineau, S., Mojica, F. J. M., Terns, R. M., Terns, M. P., White, M. F., Yakunin, A. F., Garrett, R. A., van der Oost, J., … Koonin, E. V. (2015). An updated evolutionary classification of CRISPR–Cas systems.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13</w:t>
      </w:r>
      <w:r w:rsidRPr="003339C4">
        <w:rPr>
          <w:rFonts w:ascii="Calibri" w:hAnsi="Calibri" w:cs="Calibri"/>
        </w:rPr>
        <w:t>(11), 722–736. https://doi.org/10.1038/nrmicro3569</w:t>
      </w:r>
    </w:p>
    <w:p w14:paraId="525009C4"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Wolf, Y. I., Iranzo, J., Shmakov, S. A., Alkhnbashi, O. S., Brouns, S. J. J., Charpentier, E., Cheng, D., Haft, D. H., Horvath, P., Moineau, S., Mojica, F. J. M., Scott, D., Shah, S. A., Siksnys, V., Terns, M. P., Venclovas, Č., White, M. F., Yakunin, A. F., … Koonin, E. V. (2020). Evolutionary classification of CRISPR-Cas systems: A burst of class 2 and derived variants.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18</w:t>
      </w:r>
      <w:r w:rsidRPr="003339C4">
        <w:rPr>
          <w:rFonts w:ascii="Calibri" w:hAnsi="Calibri" w:cs="Calibri"/>
        </w:rPr>
        <w:t>(2), 67–83. https://doi.org/10.1038/s41579-019-0299-x</w:t>
      </w:r>
    </w:p>
    <w:p w14:paraId="63937786" w14:textId="77777777" w:rsidR="003339C4" w:rsidRPr="003339C4" w:rsidRDefault="003339C4" w:rsidP="003339C4">
      <w:pPr>
        <w:pStyle w:val="Bibliografia"/>
        <w:rPr>
          <w:rFonts w:ascii="Calibri" w:hAnsi="Calibri" w:cs="Calibri"/>
        </w:rPr>
      </w:pPr>
      <w:r w:rsidRPr="003339C4">
        <w:rPr>
          <w:rFonts w:ascii="Calibri" w:hAnsi="Calibri" w:cs="Calibri"/>
        </w:rPr>
        <w:t xml:space="preserve">Pawluk, A., Amrani, N., Zhang, Y., Garcia, B., Hidalgo-Reyes, Y., Lee, J., Edraki, A., Shah, M., Sontheimer, E. J., Maxwell, K. L., &amp; Davidson, A. R. (2016). Naturally Occurring Off-Switches for CRISPR-Cas9. </w:t>
      </w:r>
      <w:r w:rsidRPr="003339C4">
        <w:rPr>
          <w:rFonts w:ascii="Calibri" w:hAnsi="Calibri" w:cs="Calibri"/>
          <w:i/>
          <w:iCs/>
        </w:rPr>
        <w:t>Cell</w:t>
      </w:r>
      <w:r w:rsidRPr="003339C4">
        <w:rPr>
          <w:rFonts w:ascii="Calibri" w:hAnsi="Calibri" w:cs="Calibri"/>
        </w:rPr>
        <w:t xml:space="preserve">, </w:t>
      </w:r>
      <w:r w:rsidRPr="003339C4">
        <w:rPr>
          <w:rFonts w:ascii="Calibri" w:hAnsi="Calibri" w:cs="Calibri"/>
          <w:i/>
          <w:iCs/>
        </w:rPr>
        <w:t>167</w:t>
      </w:r>
      <w:r w:rsidRPr="003339C4">
        <w:rPr>
          <w:rFonts w:ascii="Calibri" w:hAnsi="Calibri" w:cs="Calibri"/>
        </w:rPr>
        <w:t>(7), 1829-1838.e9. https://doi.org/10.1016/j.cell.2016.11.017</w:t>
      </w:r>
    </w:p>
    <w:p w14:paraId="2B5D28EC" w14:textId="77777777" w:rsidR="003339C4" w:rsidRPr="003339C4" w:rsidRDefault="003339C4" w:rsidP="003339C4">
      <w:pPr>
        <w:pStyle w:val="Bibliografia"/>
        <w:rPr>
          <w:rFonts w:ascii="Calibri" w:hAnsi="Calibri" w:cs="Calibri"/>
        </w:rPr>
      </w:pPr>
      <w:r w:rsidRPr="003339C4">
        <w:rPr>
          <w:rFonts w:ascii="Calibri" w:hAnsi="Calibri" w:cs="Calibri"/>
        </w:rPr>
        <w:t xml:space="preserve">S. Makarova, K., H. Haft, D., Barrangou, R., J. J. Brouns, S., Charpentier, E., Horvath, P., Moineau, S., J. M. Mojica, F., I. Wolf, Y., Yakunin, A. F., van der Oost, J., &amp; V. Koonin, E. (2011). Evolution and classification of the CRISPR-Cas systems.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9</w:t>
      </w:r>
      <w:r w:rsidRPr="003339C4">
        <w:rPr>
          <w:rFonts w:ascii="Calibri" w:hAnsi="Calibri" w:cs="Calibri"/>
        </w:rPr>
        <w:t>(6), 467–477. https://doi.org/10.1038/nrmicro2577</w:t>
      </w:r>
    </w:p>
    <w:p w14:paraId="2FF7A606" w14:textId="77777777" w:rsidR="003339C4" w:rsidRPr="003339C4" w:rsidRDefault="003339C4" w:rsidP="003339C4">
      <w:pPr>
        <w:pStyle w:val="Bibliografia"/>
        <w:rPr>
          <w:rFonts w:ascii="Calibri" w:hAnsi="Calibri" w:cs="Calibri"/>
        </w:rPr>
      </w:pPr>
      <w:r w:rsidRPr="003339C4">
        <w:rPr>
          <w:rFonts w:ascii="Calibri" w:hAnsi="Calibri" w:cs="Calibri"/>
        </w:rPr>
        <w:t xml:space="preserve">Yi, H., Huang, L., Yang, B., Gomez, J., Zhang, H., &amp; Yin, Y. (2020). AcrFinder: Genome mining anti-CRISPR operons in prokaryotes and their viruses.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48</w:t>
      </w:r>
      <w:r w:rsidRPr="003339C4">
        <w:rPr>
          <w:rFonts w:ascii="Calibri" w:hAnsi="Calibri" w:cs="Calibri"/>
        </w:rPr>
        <w:t>(W1), W358–W365. https://doi.org/10.1093/nar/gkaa351</w:t>
      </w:r>
    </w:p>
    <w:p w14:paraId="4AA9082D" w14:textId="77777777" w:rsidR="003339C4" w:rsidRPr="003339C4" w:rsidRDefault="003339C4" w:rsidP="003339C4">
      <w:pPr>
        <w:pStyle w:val="Bibliografia"/>
        <w:rPr>
          <w:rFonts w:ascii="Calibri" w:hAnsi="Calibri" w:cs="Calibri"/>
        </w:rPr>
      </w:pPr>
      <w:r w:rsidRPr="003339C4">
        <w:rPr>
          <w:rFonts w:ascii="Calibri" w:hAnsi="Calibri" w:cs="Calibri"/>
        </w:rPr>
        <w:t xml:space="preserve">Yu, L., &amp; Marchisio, M. A. (2020). Types I and V Anti-CRISPR Proteins: From Phage Defense to Eukaryotic Synthetic Gene Circuits. </w:t>
      </w:r>
      <w:r w:rsidRPr="003339C4">
        <w:rPr>
          <w:rFonts w:ascii="Calibri" w:hAnsi="Calibri" w:cs="Calibri"/>
          <w:i/>
          <w:iCs/>
        </w:rPr>
        <w:t>Frontiers in Bioengineering and Biotechnology</w:t>
      </w:r>
      <w:r w:rsidRPr="003339C4">
        <w:rPr>
          <w:rFonts w:ascii="Calibri" w:hAnsi="Calibri" w:cs="Calibri"/>
        </w:rPr>
        <w:t xml:space="preserve">, </w:t>
      </w:r>
      <w:r w:rsidRPr="003339C4">
        <w:rPr>
          <w:rFonts w:ascii="Calibri" w:hAnsi="Calibri" w:cs="Calibri"/>
          <w:i/>
          <w:iCs/>
        </w:rPr>
        <w:t>8</w:t>
      </w:r>
      <w:r w:rsidRPr="003339C4">
        <w:rPr>
          <w:rFonts w:ascii="Calibri" w:hAnsi="Calibri" w:cs="Calibri"/>
        </w:rPr>
        <w:t>. https://doi.org/10.3389/fbioe.2020.575393</w:t>
      </w:r>
    </w:p>
    <w:p w14:paraId="51AB7193" w14:textId="77777777" w:rsidR="003339C4" w:rsidRPr="003339C4" w:rsidRDefault="003339C4" w:rsidP="003339C4">
      <w:pPr>
        <w:pStyle w:val="Bibliografia"/>
        <w:rPr>
          <w:rFonts w:ascii="Calibri" w:hAnsi="Calibri" w:cs="Calibri"/>
        </w:rPr>
      </w:pPr>
      <w:r w:rsidRPr="003339C4">
        <w:rPr>
          <w:rFonts w:ascii="Calibri" w:hAnsi="Calibri" w:cs="Calibri"/>
        </w:rPr>
        <w:t xml:space="preserve">Zhang, F., Zhao, S., Ren, C., Zhu, Y., Zhou, H., Lai, Y., Zhou, F., Jia, Y., Zheng, K., &amp; Huang, Z. (2018). CRISPRminer is a knowledge base for exploring CRISPR-Cas systems in microbe and phage interactions. </w:t>
      </w:r>
      <w:r w:rsidRPr="003339C4">
        <w:rPr>
          <w:rFonts w:ascii="Calibri" w:hAnsi="Calibri" w:cs="Calibri"/>
          <w:i/>
          <w:iCs/>
        </w:rPr>
        <w:t>Communications Biology</w:t>
      </w:r>
      <w:r w:rsidRPr="003339C4">
        <w:rPr>
          <w:rFonts w:ascii="Calibri" w:hAnsi="Calibri" w:cs="Calibri"/>
        </w:rPr>
        <w:t xml:space="preserve">, </w:t>
      </w:r>
      <w:r w:rsidRPr="003339C4">
        <w:rPr>
          <w:rFonts w:ascii="Calibri" w:hAnsi="Calibri" w:cs="Calibri"/>
          <w:i/>
          <w:iCs/>
        </w:rPr>
        <w:t>1</w:t>
      </w:r>
      <w:r w:rsidRPr="003339C4">
        <w:rPr>
          <w:rFonts w:ascii="Calibri" w:hAnsi="Calibri" w:cs="Calibri"/>
        </w:rPr>
        <w:t>, 180. https://doi.org/10.1038/s42003-018-0184-6</w:t>
      </w:r>
    </w:p>
    <w:p w14:paraId="5972C8C5" w14:textId="274CF9E2" w:rsidR="00E639E7" w:rsidRDefault="00E639E7" w:rsidP="008415BB">
      <w:r>
        <w:fldChar w:fldCharType="end"/>
      </w:r>
    </w:p>
    <w:sectPr w:rsidR="00E639E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Hugo Alexandre Mendes Oliveira" w:date="2024-03-31T23:30:00Z" w:initials="HAMO">
    <w:p w14:paraId="442BAB05" w14:textId="77777777" w:rsidR="00FB1D1C" w:rsidRDefault="00FB1D1C">
      <w:pPr>
        <w:pStyle w:val="Textodecomentrio"/>
        <w:rPr>
          <w:lang w:val="pt-PT"/>
        </w:rPr>
      </w:pPr>
      <w:r>
        <w:rPr>
          <w:rStyle w:val="Refdecomentrio"/>
        </w:rPr>
        <w:annotationRef/>
      </w:r>
      <w:r w:rsidRPr="00FB1D1C">
        <w:rPr>
          <w:lang w:val="pt-PT"/>
        </w:rPr>
        <w:t>Evitar parágrafos compostos por uma f</w:t>
      </w:r>
      <w:r>
        <w:rPr>
          <w:lang w:val="pt-PT"/>
        </w:rPr>
        <w:t>rase apenas.</w:t>
      </w:r>
    </w:p>
    <w:p w14:paraId="4A01D179" w14:textId="77777777" w:rsidR="008B557F" w:rsidRDefault="008B557F">
      <w:pPr>
        <w:pStyle w:val="Textodecomentrio"/>
        <w:rPr>
          <w:lang w:val="pt-PT"/>
        </w:rPr>
      </w:pPr>
    </w:p>
    <w:p w14:paraId="39C126B5" w14:textId="2632CF0E" w:rsidR="008B557F" w:rsidRPr="00FB1D1C" w:rsidRDefault="008B557F">
      <w:pPr>
        <w:pStyle w:val="Textodecomentrio"/>
        <w:rPr>
          <w:lang w:val="pt-PT"/>
        </w:rPr>
      </w:pPr>
      <w:r>
        <w:rPr>
          <w:lang w:val="pt-PT"/>
        </w:rPr>
        <w:t xml:space="preserve">Não deves ter espaço, mas se </w:t>
      </w:r>
      <w:r w:rsidR="00ED2D60">
        <w:rPr>
          <w:lang w:val="pt-PT"/>
        </w:rPr>
        <w:t>desse, uma figura alusiva ao CRISPR ficava bem. O artigo só tem texto.</w:t>
      </w:r>
    </w:p>
  </w:comment>
  <w:comment w:id="20" w:author="Hugo Alexandre Mendes Oliveira" w:date="2024-03-31T23:40:00Z" w:initials="HAMO">
    <w:p w14:paraId="497DF199" w14:textId="77777777" w:rsidR="00774642" w:rsidRDefault="00774642">
      <w:pPr>
        <w:pStyle w:val="Textodecomentrio"/>
      </w:pPr>
      <w:r>
        <w:rPr>
          <w:rStyle w:val="Refdecomentrio"/>
        </w:rPr>
        <w:annotationRef/>
      </w:r>
      <w:proofErr w:type="spellStart"/>
      <w:r>
        <w:t>Será</w:t>
      </w:r>
      <w:proofErr w:type="spellEnd"/>
      <w:r>
        <w:t xml:space="preserve"> que </w:t>
      </w:r>
      <w:proofErr w:type="spellStart"/>
      <w:r>
        <w:t>encontraste</w:t>
      </w:r>
      <w:proofErr w:type="spellEnd"/>
      <w:r>
        <w:t xml:space="preserve"> </w:t>
      </w:r>
      <w:proofErr w:type="spellStart"/>
      <w:r>
        <w:t>todas</w:t>
      </w:r>
      <w:proofErr w:type="spellEnd"/>
      <w:r>
        <w:t>?</w:t>
      </w:r>
    </w:p>
    <w:p w14:paraId="440B29B1" w14:textId="77777777" w:rsidR="00774642" w:rsidRDefault="00774642">
      <w:pPr>
        <w:pStyle w:val="Textodecomentrio"/>
      </w:pPr>
    </w:p>
    <w:p w14:paraId="415D1B10" w14:textId="77777777" w:rsidR="00774642" w:rsidRDefault="00C95418" w:rsidP="00C95418">
      <w:pPr>
        <w:pStyle w:val="Textodecomentrio"/>
        <w:numPr>
          <w:ilvl w:val="0"/>
          <w:numId w:val="13"/>
        </w:numPr>
      </w:pPr>
      <w:hyperlink r:id="rId1" w:history="1">
        <w:r w:rsidRPr="00364DFF">
          <w:rPr>
            <w:rStyle w:val="Hiperligao"/>
          </w:rPr>
          <w:t>https://bio.tools/AcRanker</w:t>
        </w:r>
      </w:hyperlink>
      <w:r>
        <w:t xml:space="preserve"> </w:t>
      </w:r>
    </w:p>
    <w:p w14:paraId="2DDAD0F9" w14:textId="37771F73" w:rsidR="00EF6BA3" w:rsidRPr="00EF6BA3" w:rsidRDefault="00EF6BA3" w:rsidP="00C95418">
      <w:pPr>
        <w:pStyle w:val="Textodecomentrio"/>
        <w:numPr>
          <w:ilvl w:val="0"/>
          <w:numId w:val="13"/>
        </w:numPr>
      </w:pPr>
      <w:r>
        <w:t xml:space="preserve">2. </w:t>
      </w:r>
      <w:r>
        <w:fldChar w:fldCharType="begin"/>
      </w:r>
      <w:r>
        <w:instrText xml:space="preserve"> HYPERLINK "</w:instrText>
      </w:r>
      <w:r w:rsidRPr="00EF6BA3">
        <w:instrText>https://bmcbioinformatics.biomedcentral.com/articles/10.1186/s12859-022-04986-3</w:instrText>
      </w:r>
      <w:r w:rsidRPr="00EF6BA3">
        <w:instrText xml:space="preserve"> </w:instrText>
      </w:r>
    </w:p>
    <w:p w14:paraId="3E8FB174" w14:textId="77777777" w:rsidR="00EF6BA3" w:rsidRPr="00364DFF" w:rsidRDefault="00EF6BA3" w:rsidP="00C95418">
      <w:pPr>
        <w:pStyle w:val="Textodecomentrio"/>
        <w:numPr>
          <w:ilvl w:val="0"/>
          <w:numId w:val="13"/>
        </w:numPr>
        <w:rPr>
          <w:rStyle w:val="Hiperligao"/>
        </w:rPr>
      </w:pPr>
      <w:r>
        <w:instrText xml:space="preserve">" </w:instrText>
      </w:r>
      <w:r>
        <w:fldChar w:fldCharType="separate"/>
      </w:r>
      <w:r w:rsidRPr="00364DFF">
        <w:rPr>
          <w:rStyle w:val="Hiperligao"/>
        </w:rPr>
        <w:t>https://bmcbioinformatics.biomedcentral.com/articles/10.1186/s12859-022-04986-3</w:t>
      </w:r>
      <w:r w:rsidRPr="00364DFF">
        <w:rPr>
          <w:rStyle w:val="Hiperligao"/>
        </w:rPr>
        <w:t xml:space="preserve"> </w:t>
      </w:r>
    </w:p>
    <w:p w14:paraId="13DC0368" w14:textId="77777777" w:rsidR="00EF6BA3" w:rsidRDefault="00EF6BA3" w:rsidP="00C95418">
      <w:pPr>
        <w:pStyle w:val="Textodecomentrio"/>
        <w:numPr>
          <w:ilvl w:val="0"/>
          <w:numId w:val="13"/>
        </w:numPr>
      </w:pPr>
      <w:r>
        <w:fldChar w:fldCharType="end"/>
      </w:r>
      <w:r>
        <w:t xml:space="preserve"> </w:t>
      </w:r>
      <w:hyperlink r:id="rId2" w:history="1">
        <w:r w:rsidRPr="00364DFF">
          <w:rPr>
            <w:rStyle w:val="Hiperligao"/>
          </w:rPr>
          <w:t>https://academic.oup.com/bioinformatics/article/39/5/btad259/7135832</w:t>
        </w:r>
      </w:hyperlink>
      <w:r>
        <w:t xml:space="preserve"> </w:t>
      </w:r>
    </w:p>
    <w:p w14:paraId="7828707F" w14:textId="77777777" w:rsidR="00EF6BA3" w:rsidRDefault="00EF6BA3" w:rsidP="00EF6BA3">
      <w:pPr>
        <w:pStyle w:val="Textodecomentrio"/>
      </w:pPr>
    </w:p>
    <w:p w14:paraId="04C43ED3" w14:textId="148B6B13" w:rsidR="00C95418" w:rsidRPr="00406A14" w:rsidRDefault="00EF6BA3" w:rsidP="00EF6BA3">
      <w:pPr>
        <w:pStyle w:val="Textodecomentrio"/>
        <w:rPr>
          <w:lang w:val="pt-PT"/>
        </w:rPr>
      </w:pPr>
      <w:r w:rsidRPr="00406A14">
        <w:rPr>
          <w:lang w:val="pt-PT"/>
        </w:rPr>
        <w:t xml:space="preserve">Talvez uma tabela sumária ficasse bem, </w:t>
      </w:r>
      <w:r w:rsidR="00406A14" w:rsidRPr="00406A14">
        <w:rPr>
          <w:lang w:val="pt-PT"/>
        </w:rPr>
        <w:t xml:space="preserve">indicando o nome da ferramenta, ano, </w:t>
      </w:r>
      <w:r w:rsidR="00406A14">
        <w:rPr>
          <w:lang w:val="pt-PT"/>
        </w:rPr>
        <w:t>tipo (</w:t>
      </w:r>
      <w:proofErr w:type="spellStart"/>
      <w:r w:rsidR="00406A14">
        <w:rPr>
          <w:lang w:val="pt-PT"/>
        </w:rPr>
        <w:t>homology-based</w:t>
      </w:r>
      <w:proofErr w:type="spellEnd"/>
      <w:r w:rsidR="00406A14">
        <w:rPr>
          <w:lang w:val="pt-PT"/>
        </w:rPr>
        <w:t xml:space="preserve"> </w:t>
      </w:r>
      <w:proofErr w:type="spellStart"/>
      <w:r w:rsidR="00406A14">
        <w:rPr>
          <w:lang w:val="pt-PT"/>
        </w:rPr>
        <w:t>or</w:t>
      </w:r>
      <w:proofErr w:type="spellEnd"/>
      <w:r w:rsidR="00406A14">
        <w:rPr>
          <w:lang w:val="pt-PT"/>
        </w:rPr>
        <w:t xml:space="preserve"> ML)</w:t>
      </w:r>
      <w:r w:rsidR="00F54DE7">
        <w:rPr>
          <w:lang w:val="pt-PT"/>
        </w:rPr>
        <w:t xml:space="preserve">, </w:t>
      </w:r>
      <w:r w:rsidR="000C75BA">
        <w:rPr>
          <w:lang w:val="pt-PT"/>
        </w:rPr>
        <w:t>base de dados de treino</w:t>
      </w:r>
      <w:r w:rsidR="003144EC">
        <w:rPr>
          <w:lang w:val="pt-PT"/>
        </w:rPr>
        <w:t xml:space="preserve"> (i.e. </w:t>
      </w:r>
      <w:proofErr w:type="spellStart"/>
      <w:r w:rsidR="003144EC">
        <w:rPr>
          <w:lang w:val="pt-PT"/>
        </w:rPr>
        <w:t>qta</w:t>
      </w:r>
      <w:proofErr w:type="spellEnd"/>
      <w:r w:rsidR="003144EC">
        <w:rPr>
          <w:lang w:val="pt-PT"/>
        </w:rPr>
        <w:t xml:space="preserve"> sequencias usaram?)</w:t>
      </w:r>
      <w:r w:rsidR="000C75BA">
        <w:rPr>
          <w:lang w:val="pt-PT"/>
        </w:rPr>
        <w:t xml:space="preserve">, </w:t>
      </w:r>
      <w:proofErr w:type="spellStart"/>
      <w:r w:rsidR="00202A8E">
        <w:rPr>
          <w:lang w:val="pt-PT"/>
        </w:rPr>
        <w:t>features</w:t>
      </w:r>
      <w:proofErr w:type="spellEnd"/>
      <w:r w:rsidR="00202A8E">
        <w:rPr>
          <w:lang w:val="pt-PT"/>
        </w:rPr>
        <w:t xml:space="preserve">, </w:t>
      </w:r>
      <w:r w:rsidR="00F54DE7">
        <w:rPr>
          <w:lang w:val="pt-PT"/>
        </w:rPr>
        <w:t xml:space="preserve">acessibilidade, link </w:t>
      </w:r>
      <w:proofErr w:type="gramStart"/>
      <w:r w:rsidR="00F54DE7">
        <w:rPr>
          <w:lang w:val="pt-PT"/>
        </w:rPr>
        <w:t>etc..</w:t>
      </w:r>
      <w:proofErr w:type="gramEnd"/>
      <w:r w:rsidR="00C95418" w:rsidRPr="00406A14">
        <w:rPr>
          <w:lang w:val="pt-PT"/>
        </w:rPr>
        <w:t xml:space="preserve"> </w:t>
      </w:r>
    </w:p>
  </w:comment>
  <w:comment w:id="22" w:author="Hugo Alexandre Mendes Oliveira" w:date="2024-03-31T23:36:00Z" w:initials="HAMO">
    <w:p w14:paraId="4FC40513" w14:textId="77777777" w:rsidR="0075059E" w:rsidRDefault="0075059E">
      <w:pPr>
        <w:pStyle w:val="Textodecomentrio"/>
        <w:rPr>
          <w:lang w:val="pt-PT"/>
        </w:rPr>
      </w:pPr>
      <w:r>
        <w:rPr>
          <w:rStyle w:val="Refdecomentrio"/>
        </w:rPr>
        <w:annotationRef/>
      </w:r>
      <w:r w:rsidRPr="0075059E">
        <w:rPr>
          <w:lang w:val="pt-PT"/>
        </w:rPr>
        <w:t xml:space="preserve">Neste artigo intercalar, falta definir </w:t>
      </w:r>
      <w:r>
        <w:rPr>
          <w:lang w:val="pt-PT"/>
        </w:rPr>
        <w:t xml:space="preserve">objetivos e apresentar alguma metodologia. </w:t>
      </w:r>
    </w:p>
    <w:p w14:paraId="5A7CC3B1" w14:textId="77777777" w:rsidR="003C1DAB" w:rsidRDefault="003C1DAB">
      <w:pPr>
        <w:pStyle w:val="Textodecomentrio"/>
        <w:rPr>
          <w:lang w:val="pt-PT"/>
        </w:rPr>
      </w:pPr>
    </w:p>
    <w:p w14:paraId="57D942D9" w14:textId="6501C497" w:rsidR="00D232C4" w:rsidRDefault="003C1DAB">
      <w:pPr>
        <w:pStyle w:val="Textodecomentrio"/>
        <w:rPr>
          <w:lang w:val="pt-PT"/>
        </w:rPr>
      </w:pPr>
      <w:r>
        <w:rPr>
          <w:lang w:val="pt-PT"/>
        </w:rPr>
        <w:t xml:space="preserve">A longo prazo queremos fazer o modelo </w:t>
      </w:r>
      <w:r w:rsidR="00202A8E">
        <w:rPr>
          <w:lang w:val="pt-PT"/>
        </w:rPr>
        <w:t xml:space="preserve">ML </w:t>
      </w:r>
      <w:r>
        <w:rPr>
          <w:lang w:val="pt-PT"/>
        </w:rPr>
        <w:t xml:space="preserve">preditivo de </w:t>
      </w:r>
      <w:proofErr w:type="spellStart"/>
      <w:r>
        <w:rPr>
          <w:lang w:val="pt-PT"/>
        </w:rPr>
        <w:t>Acrs</w:t>
      </w:r>
      <w:proofErr w:type="spellEnd"/>
      <w:r>
        <w:rPr>
          <w:lang w:val="pt-PT"/>
        </w:rPr>
        <w:t xml:space="preserve"> melhor ao que existe no estado da arte. </w:t>
      </w:r>
    </w:p>
    <w:p w14:paraId="17B00120" w14:textId="77777777" w:rsidR="00202A8E" w:rsidRDefault="00202A8E">
      <w:pPr>
        <w:pStyle w:val="Textodecomentrio"/>
        <w:rPr>
          <w:lang w:val="pt-PT"/>
        </w:rPr>
      </w:pPr>
    </w:p>
    <w:p w14:paraId="50E9082F" w14:textId="77777777" w:rsidR="003C1DAB" w:rsidRDefault="003C1DAB">
      <w:pPr>
        <w:pStyle w:val="Textodecomentrio"/>
        <w:rPr>
          <w:lang w:val="pt-PT"/>
        </w:rPr>
      </w:pPr>
      <w:r>
        <w:rPr>
          <w:lang w:val="pt-PT"/>
        </w:rPr>
        <w:t xml:space="preserve">Para isso, devemos </w:t>
      </w:r>
      <w:r w:rsidR="00935DF0">
        <w:rPr>
          <w:lang w:val="pt-PT"/>
        </w:rPr>
        <w:t xml:space="preserve">talvez definir um objetivo de um </w:t>
      </w:r>
      <w:r w:rsidR="009F4472">
        <w:rPr>
          <w:lang w:val="pt-PT"/>
        </w:rPr>
        <w:t>benchmarking</w:t>
      </w:r>
      <w:r w:rsidR="00935DF0">
        <w:rPr>
          <w:lang w:val="pt-PT"/>
        </w:rPr>
        <w:t xml:space="preserve"> das </w:t>
      </w:r>
      <w:proofErr w:type="spellStart"/>
      <w:r w:rsidR="00935DF0">
        <w:rPr>
          <w:lang w:val="pt-PT"/>
        </w:rPr>
        <w:t>tools</w:t>
      </w:r>
      <w:proofErr w:type="spellEnd"/>
      <w:r w:rsidR="00935DF0">
        <w:rPr>
          <w:lang w:val="pt-PT"/>
        </w:rPr>
        <w:t xml:space="preserve"> disponíveis para avaliar a sua performance.</w:t>
      </w:r>
      <w:r w:rsidR="00D232C4">
        <w:rPr>
          <w:lang w:val="pt-PT"/>
        </w:rPr>
        <w:t xml:space="preserve"> Será que funcionam bem? </w:t>
      </w:r>
      <w:r w:rsidR="000128F8">
        <w:rPr>
          <w:lang w:val="pt-PT"/>
        </w:rPr>
        <w:t xml:space="preserve">Detetam todo o tipo de </w:t>
      </w:r>
      <w:proofErr w:type="spellStart"/>
      <w:r w:rsidR="000128F8">
        <w:rPr>
          <w:lang w:val="pt-PT"/>
        </w:rPr>
        <w:t>ARCs</w:t>
      </w:r>
      <w:proofErr w:type="spellEnd"/>
      <w:r w:rsidR="000128F8">
        <w:rPr>
          <w:lang w:val="pt-PT"/>
        </w:rPr>
        <w:t xml:space="preserve">? As </w:t>
      </w:r>
      <w:proofErr w:type="spellStart"/>
      <w:r w:rsidR="000128F8">
        <w:rPr>
          <w:lang w:val="pt-PT"/>
        </w:rPr>
        <w:t>tools</w:t>
      </w:r>
      <w:proofErr w:type="spellEnd"/>
      <w:r w:rsidR="000128F8">
        <w:rPr>
          <w:lang w:val="pt-PT"/>
        </w:rPr>
        <w:t xml:space="preserve"> práticas do ponto de vista do utilizador? </w:t>
      </w:r>
    </w:p>
    <w:p w14:paraId="70D5EB05" w14:textId="77777777" w:rsidR="001C3CC3" w:rsidRDefault="001C3CC3">
      <w:pPr>
        <w:pStyle w:val="Textodecomentrio"/>
        <w:rPr>
          <w:lang w:val="pt-PT"/>
        </w:rPr>
      </w:pPr>
    </w:p>
    <w:p w14:paraId="4FACC10F" w14:textId="212F59DB" w:rsidR="001C3CC3" w:rsidRDefault="001C3CC3">
      <w:pPr>
        <w:pStyle w:val="Textodecomentrio"/>
        <w:rPr>
          <w:lang w:val="pt-PT"/>
        </w:rPr>
      </w:pPr>
      <w:r>
        <w:rPr>
          <w:lang w:val="pt-PT"/>
        </w:rPr>
        <w:t>Quanto à base de dados, reparei neste trabalho recente</w:t>
      </w:r>
      <w:r w:rsidR="00E6528A">
        <w:rPr>
          <w:lang w:val="pt-PT"/>
        </w:rPr>
        <w:t>;</w:t>
      </w:r>
    </w:p>
    <w:p w14:paraId="28A44102" w14:textId="38897D3B" w:rsidR="00E6528A" w:rsidRDefault="00E6528A">
      <w:pPr>
        <w:pStyle w:val="Textodecomentrio"/>
        <w:rPr>
          <w:lang w:val="pt-PT"/>
        </w:rPr>
      </w:pPr>
      <w:hyperlink r:id="rId3" w:history="1">
        <w:r w:rsidRPr="00364DFF">
          <w:rPr>
            <w:rStyle w:val="Hiperligao"/>
            <w:lang w:val="pt-PT"/>
          </w:rPr>
          <w:t>https://www.ncbi.nlm.nih.gov/pmc/articles/PMC10799925/</w:t>
        </w:r>
      </w:hyperlink>
    </w:p>
    <w:p w14:paraId="47E4C47D" w14:textId="77777777" w:rsidR="00E6528A" w:rsidRDefault="00E6528A">
      <w:pPr>
        <w:pStyle w:val="Textodecomentrio"/>
        <w:rPr>
          <w:lang w:val="pt-PT"/>
        </w:rPr>
      </w:pPr>
    </w:p>
    <w:p w14:paraId="79C8B0E1" w14:textId="747A235A" w:rsidR="001C3CC3" w:rsidRPr="0075059E" w:rsidRDefault="00E6528A">
      <w:pPr>
        <w:pStyle w:val="Textodecomentrio"/>
        <w:rPr>
          <w:lang w:val="pt-PT"/>
        </w:rPr>
      </w:pPr>
      <w:r>
        <w:rPr>
          <w:lang w:val="pt-PT"/>
        </w:rPr>
        <w:t xml:space="preserve">Sendo um trabalho credível, já terias </w:t>
      </w:r>
      <w:r w:rsidR="001C3CC3" w:rsidRPr="001C3CC3">
        <w:rPr>
          <w:lang w:val="pt-PT"/>
        </w:rPr>
        <w:t>~300,000</w:t>
      </w:r>
      <w:r w:rsidR="001C3CC3">
        <w:rPr>
          <w:lang w:val="pt-PT"/>
        </w:rPr>
        <w:t xml:space="preserve"> </w:t>
      </w:r>
      <w:proofErr w:type="spellStart"/>
      <w:r>
        <w:rPr>
          <w:lang w:val="pt-PT"/>
        </w:rPr>
        <w:t>Arc</w:t>
      </w:r>
      <w:proofErr w:type="spellEnd"/>
      <w:r>
        <w:rPr>
          <w:lang w:val="pt-PT"/>
        </w:rPr>
        <w:t xml:space="preserve"> </w:t>
      </w:r>
      <w:r w:rsidR="003144EC">
        <w:rPr>
          <w:lang w:val="pt-PT"/>
        </w:rPr>
        <w:t>proteínas</w:t>
      </w:r>
      <w:r>
        <w:rPr>
          <w:lang w:val="pt-PT"/>
        </w:rPr>
        <w:t xml:space="preserve"> compiladas, i.e. não haveria necessidade de criar um </w:t>
      </w:r>
      <w:proofErr w:type="spellStart"/>
      <w:r>
        <w:rPr>
          <w:lang w:val="pt-PT"/>
        </w:rPr>
        <w:t>dataset</w:t>
      </w:r>
      <w:proofErr w:type="spellEnd"/>
      <w:r>
        <w:rPr>
          <w:lang w:val="pt-PT"/>
        </w:rPr>
        <w:t xml:space="preserve">; o objetivo seria por isso </w:t>
      </w:r>
      <w:r w:rsidR="00034BD6">
        <w:rPr>
          <w:lang w:val="pt-PT"/>
        </w:rPr>
        <w:t xml:space="preserve">testar as diferentes ferramentas e criticar a sua </w:t>
      </w:r>
      <w:proofErr w:type="gramStart"/>
      <w:r w:rsidR="00034BD6">
        <w:rPr>
          <w:lang w:val="pt-PT"/>
        </w:rPr>
        <w:t>performance..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126B5" w15:done="0"/>
  <w15:commentEx w15:paraId="04C43ED3" w15:done="0"/>
  <w15:commentEx w15:paraId="79C8B0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470A5" w16cex:dateUtc="2024-03-31T22:30:00Z"/>
  <w16cex:commentExtensible w16cex:durableId="29B472F3" w16cex:dateUtc="2024-03-31T22:40:00Z"/>
  <w16cex:commentExtensible w16cex:durableId="29B471F5" w16cex:dateUtc="2024-03-31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126B5" w16cid:durableId="29B470A5"/>
  <w16cid:commentId w16cid:paraId="04C43ED3" w16cid:durableId="29B472F3"/>
  <w16cid:commentId w16cid:paraId="79C8B0E1" w16cid:durableId="29B47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E83"/>
    <w:multiLevelType w:val="hybridMultilevel"/>
    <w:tmpl w:val="9E6E58F8"/>
    <w:lvl w:ilvl="0" w:tplc="872E8DC0">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F51159"/>
    <w:multiLevelType w:val="hybridMultilevel"/>
    <w:tmpl w:val="81A87B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C3742C3"/>
    <w:multiLevelType w:val="hybridMultilevel"/>
    <w:tmpl w:val="7EE6AD54"/>
    <w:lvl w:ilvl="0" w:tplc="A14662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3" w15:restartNumberingAfterBreak="0">
    <w:nsid w:val="13AC61A8"/>
    <w:multiLevelType w:val="hybridMultilevel"/>
    <w:tmpl w:val="820479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3DB7694"/>
    <w:multiLevelType w:val="hybridMultilevel"/>
    <w:tmpl w:val="C876E9D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5871C5A"/>
    <w:multiLevelType w:val="hybridMultilevel"/>
    <w:tmpl w:val="7828084A"/>
    <w:lvl w:ilvl="0" w:tplc="26ECB7D8">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757B1"/>
    <w:multiLevelType w:val="hybridMultilevel"/>
    <w:tmpl w:val="36AE440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F15358"/>
    <w:multiLevelType w:val="multilevel"/>
    <w:tmpl w:val="0D8AAEBE"/>
    <w:lvl w:ilvl="0">
      <w:start w:val="1"/>
      <w:numFmt w:val="decimal"/>
      <w:lvlText w:val="%1."/>
      <w:lvlJc w:val="left"/>
      <w:pPr>
        <w:ind w:left="1069" w:hanging="360"/>
      </w:pPr>
      <w:rPr>
        <w:rFonts w:hint="default"/>
        <w:b/>
        <w:bCs/>
      </w:rPr>
    </w:lvl>
    <w:lvl w:ilvl="1">
      <w:start w:val="1"/>
      <w:numFmt w:val="decimal"/>
      <w:isLgl/>
      <w:lvlText w:val="%1.%2."/>
      <w:lvlJc w:val="left"/>
      <w:pPr>
        <w:ind w:left="1069" w:hanging="36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314D11B3"/>
    <w:multiLevelType w:val="hybridMultilevel"/>
    <w:tmpl w:val="395271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6D54435"/>
    <w:multiLevelType w:val="hybridMultilevel"/>
    <w:tmpl w:val="421A6F8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AC54732"/>
    <w:multiLevelType w:val="hybridMultilevel"/>
    <w:tmpl w:val="6C74024A"/>
    <w:lvl w:ilvl="0" w:tplc="A874E80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4E58452F"/>
    <w:multiLevelType w:val="hybridMultilevel"/>
    <w:tmpl w:val="D844506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87905CD"/>
    <w:multiLevelType w:val="hybridMultilevel"/>
    <w:tmpl w:val="7F1E17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98C544B"/>
    <w:multiLevelType w:val="hybridMultilevel"/>
    <w:tmpl w:val="CCDE0C20"/>
    <w:lvl w:ilvl="0" w:tplc="2EF4D05A">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num w:numId="1">
    <w:abstractNumId w:val="7"/>
  </w:num>
  <w:num w:numId="2">
    <w:abstractNumId w:val="11"/>
  </w:num>
  <w:num w:numId="3">
    <w:abstractNumId w:val="3"/>
  </w:num>
  <w:num w:numId="4">
    <w:abstractNumId w:val="6"/>
  </w:num>
  <w:num w:numId="5">
    <w:abstractNumId w:val="0"/>
  </w:num>
  <w:num w:numId="6">
    <w:abstractNumId w:val="4"/>
  </w:num>
  <w:num w:numId="7">
    <w:abstractNumId w:val="9"/>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Alexandre Mendes Oliveira">
    <w15:presenceInfo w15:providerId="AD" w15:userId="S::d6726@uminho.pt::5f598903-31b8-4b84-a351-faa6fc6374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BB"/>
    <w:rsid w:val="0000027F"/>
    <w:rsid w:val="000017FD"/>
    <w:rsid w:val="00004024"/>
    <w:rsid w:val="0000501A"/>
    <w:rsid w:val="000128F8"/>
    <w:rsid w:val="00034BD6"/>
    <w:rsid w:val="000442CC"/>
    <w:rsid w:val="00052D38"/>
    <w:rsid w:val="00055B76"/>
    <w:rsid w:val="000629BB"/>
    <w:rsid w:val="00082FD6"/>
    <w:rsid w:val="000A5444"/>
    <w:rsid w:val="000C6527"/>
    <w:rsid w:val="000C75BA"/>
    <w:rsid w:val="000D7926"/>
    <w:rsid w:val="000F054B"/>
    <w:rsid w:val="00120A65"/>
    <w:rsid w:val="00136476"/>
    <w:rsid w:val="00146A8A"/>
    <w:rsid w:val="001529B6"/>
    <w:rsid w:val="00165BC0"/>
    <w:rsid w:val="00173ECA"/>
    <w:rsid w:val="00183CEF"/>
    <w:rsid w:val="001B1BA0"/>
    <w:rsid w:val="001C3CC3"/>
    <w:rsid w:val="001D036D"/>
    <w:rsid w:val="001D3239"/>
    <w:rsid w:val="001E2A72"/>
    <w:rsid w:val="001E74EC"/>
    <w:rsid w:val="00202A8E"/>
    <w:rsid w:val="0021087F"/>
    <w:rsid w:val="002144F0"/>
    <w:rsid w:val="00225F4D"/>
    <w:rsid w:val="00233C4B"/>
    <w:rsid w:val="00236823"/>
    <w:rsid w:val="002410FA"/>
    <w:rsid w:val="00243341"/>
    <w:rsid w:val="00245909"/>
    <w:rsid w:val="00246333"/>
    <w:rsid w:val="002711B4"/>
    <w:rsid w:val="00275F91"/>
    <w:rsid w:val="002803FB"/>
    <w:rsid w:val="00280CB6"/>
    <w:rsid w:val="002A5116"/>
    <w:rsid w:val="002B3F4B"/>
    <w:rsid w:val="002C18F4"/>
    <w:rsid w:val="002D7B1E"/>
    <w:rsid w:val="0030337D"/>
    <w:rsid w:val="00313D04"/>
    <w:rsid w:val="003144EC"/>
    <w:rsid w:val="003305E9"/>
    <w:rsid w:val="003339C4"/>
    <w:rsid w:val="0033476E"/>
    <w:rsid w:val="00355577"/>
    <w:rsid w:val="003570F9"/>
    <w:rsid w:val="00365008"/>
    <w:rsid w:val="0036552C"/>
    <w:rsid w:val="00370B4B"/>
    <w:rsid w:val="003731FE"/>
    <w:rsid w:val="003A2D0B"/>
    <w:rsid w:val="003B4424"/>
    <w:rsid w:val="003B6D3A"/>
    <w:rsid w:val="003C1DAB"/>
    <w:rsid w:val="003C4330"/>
    <w:rsid w:val="003D47C4"/>
    <w:rsid w:val="00402232"/>
    <w:rsid w:val="00406A14"/>
    <w:rsid w:val="00421120"/>
    <w:rsid w:val="00432A0E"/>
    <w:rsid w:val="00435818"/>
    <w:rsid w:val="00436730"/>
    <w:rsid w:val="00443585"/>
    <w:rsid w:val="00444301"/>
    <w:rsid w:val="00445DE6"/>
    <w:rsid w:val="00464988"/>
    <w:rsid w:val="0047499E"/>
    <w:rsid w:val="00475105"/>
    <w:rsid w:val="0048174D"/>
    <w:rsid w:val="0048287F"/>
    <w:rsid w:val="00495AB9"/>
    <w:rsid w:val="00496941"/>
    <w:rsid w:val="004970ED"/>
    <w:rsid w:val="004A606A"/>
    <w:rsid w:val="004C1465"/>
    <w:rsid w:val="004C7A72"/>
    <w:rsid w:val="004E6311"/>
    <w:rsid w:val="00503BE2"/>
    <w:rsid w:val="0052336A"/>
    <w:rsid w:val="00530C93"/>
    <w:rsid w:val="00555C2D"/>
    <w:rsid w:val="005626AA"/>
    <w:rsid w:val="00564E74"/>
    <w:rsid w:val="00565A15"/>
    <w:rsid w:val="00566560"/>
    <w:rsid w:val="00567510"/>
    <w:rsid w:val="00567977"/>
    <w:rsid w:val="005806DD"/>
    <w:rsid w:val="00596620"/>
    <w:rsid w:val="005A72E0"/>
    <w:rsid w:val="005A7585"/>
    <w:rsid w:val="005C24AB"/>
    <w:rsid w:val="005C32BA"/>
    <w:rsid w:val="005C3D7F"/>
    <w:rsid w:val="005D189B"/>
    <w:rsid w:val="005D38AB"/>
    <w:rsid w:val="005E1F6E"/>
    <w:rsid w:val="005E264D"/>
    <w:rsid w:val="0060668B"/>
    <w:rsid w:val="0061121C"/>
    <w:rsid w:val="00615939"/>
    <w:rsid w:val="0063293A"/>
    <w:rsid w:val="00640962"/>
    <w:rsid w:val="00640B6C"/>
    <w:rsid w:val="006541A5"/>
    <w:rsid w:val="006D7C72"/>
    <w:rsid w:val="006F0919"/>
    <w:rsid w:val="007104A8"/>
    <w:rsid w:val="00741D21"/>
    <w:rsid w:val="00743246"/>
    <w:rsid w:val="0075059E"/>
    <w:rsid w:val="00774642"/>
    <w:rsid w:val="0078478B"/>
    <w:rsid w:val="007A3585"/>
    <w:rsid w:val="007B269A"/>
    <w:rsid w:val="007C3B46"/>
    <w:rsid w:val="007C6EDB"/>
    <w:rsid w:val="007D3FF2"/>
    <w:rsid w:val="007D706E"/>
    <w:rsid w:val="007E53D9"/>
    <w:rsid w:val="007F7C1F"/>
    <w:rsid w:val="008168DF"/>
    <w:rsid w:val="00816E5E"/>
    <w:rsid w:val="008245FD"/>
    <w:rsid w:val="008312A2"/>
    <w:rsid w:val="00831B87"/>
    <w:rsid w:val="008320DC"/>
    <w:rsid w:val="008361FE"/>
    <w:rsid w:val="008415BB"/>
    <w:rsid w:val="008608DD"/>
    <w:rsid w:val="008621E6"/>
    <w:rsid w:val="00863F83"/>
    <w:rsid w:val="008B557F"/>
    <w:rsid w:val="008C3938"/>
    <w:rsid w:val="008D4636"/>
    <w:rsid w:val="008E7EC0"/>
    <w:rsid w:val="008F488C"/>
    <w:rsid w:val="00906CC3"/>
    <w:rsid w:val="00935DF0"/>
    <w:rsid w:val="009566FD"/>
    <w:rsid w:val="00960F10"/>
    <w:rsid w:val="00976C01"/>
    <w:rsid w:val="00986855"/>
    <w:rsid w:val="009A0EB6"/>
    <w:rsid w:val="009A235E"/>
    <w:rsid w:val="009B3571"/>
    <w:rsid w:val="009F2FFE"/>
    <w:rsid w:val="009F4472"/>
    <w:rsid w:val="00A07327"/>
    <w:rsid w:val="00A07CA3"/>
    <w:rsid w:val="00A15701"/>
    <w:rsid w:val="00A430F9"/>
    <w:rsid w:val="00A465A4"/>
    <w:rsid w:val="00A47850"/>
    <w:rsid w:val="00A51013"/>
    <w:rsid w:val="00A51D92"/>
    <w:rsid w:val="00A754F2"/>
    <w:rsid w:val="00A75B25"/>
    <w:rsid w:val="00A92F7C"/>
    <w:rsid w:val="00AA011A"/>
    <w:rsid w:val="00AA54B7"/>
    <w:rsid w:val="00AB395C"/>
    <w:rsid w:val="00AB6D9A"/>
    <w:rsid w:val="00AC55EB"/>
    <w:rsid w:val="00AD167B"/>
    <w:rsid w:val="00AF14A7"/>
    <w:rsid w:val="00AF24F4"/>
    <w:rsid w:val="00AF4214"/>
    <w:rsid w:val="00AF5CBA"/>
    <w:rsid w:val="00B056A4"/>
    <w:rsid w:val="00B12E47"/>
    <w:rsid w:val="00B33305"/>
    <w:rsid w:val="00B46264"/>
    <w:rsid w:val="00B7793F"/>
    <w:rsid w:val="00B8147D"/>
    <w:rsid w:val="00B95992"/>
    <w:rsid w:val="00B95A99"/>
    <w:rsid w:val="00BA08E1"/>
    <w:rsid w:val="00BC3960"/>
    <w:rsid w:val="00BC6EDC"/>
    <w:rsid w:val="00BD400D"/>
    <w:rsid w:val="00BD5153"/>
    <w:rsid w:val="00BD5DE5"/>
    <w:rsid w:val="00BF707A"/>
    <w:rsid w:val="00BF7FC2"/>
    <w:rsid w:val="00C01309"/>
    <w:rsid w:val="00C01386"/>
    <w:rsid w:val="00C01F11"/>
    <w:rsid w:val="00C22065"/>
    <w:rsid w:val="00C6487E"/>
    <w:rsid w:val="00C95418"/>
    <w:rsid w:val="00CA38A1"/>
    <w:rsid w:val="00CB742E"/>
    <w:rsid w:val="00CC2DAC"/>
    <w:rsid w:val="00CC6F05"/>
    <w:rsid w:val="00CD779F"/>
    <w:rsid w:val="00CE121C"/>
    <w:rsid w:val="00CF504D"/>
    <w:rsid w:val="00D07D90"/>
    <w:rsid w:val="00D160DF"/>
    <w:rsid w:val="00D232C4"/>
    <w:rsid w:val="00D3008C"/>
    <w:rsid w:val="00D377E3"/>
    <w:rsid w:val="00D429EB"/>
    <w:rsid w:val="00D63B69"/>
    <w:rsid w:val="00D6747C"/>
    <w:rsid w:val="00D71DFF"/>
    <w:rsid w:val="00D83250"/>
    <w:rsid w:val="00D971B0"/>
    <w:rsid w:val="00DA2883"/>
    <w:rsid w:val="00DB037E"/>
    <w:rsid w:val="00DB7DAD"/>
    <w:rsid w:val="00DD1EE7"/>
    <w:rsid w:val="00DD2B26"/>
    <w:rsid w:val="00DD56D1"/>
    <w:rsid w:val="00DE440A"/>
    <w:rsid w:val="00E0131A"/>
    <w:rsid w:val="00E076C8"/>
    <w:rsid w:val="00E10407"/>
    <w:rsid w:val="00E17E54"/>
    <w:rsid w:val="00E24445"/>
    <w:rsid w:val="00E26AFA"/>
    <w:rsid w:val="00E276F5"/>
    <w:rsid w:val="00E401E7"/>
    <w:rsid w:val="00E639E7"/>
    <w:rsid w:val="00E6528A"/>
    <w:rsid w:val="00E724BB"/>
    <w:rsid w:val="00E84F31"/>
    <w:rsid w:val="00E862DF"/>
    <w:rsid w:val="00EC1C84"/>
    <w:rsid w:val="00ED2D60"/>
    <w:rsid w:val="00EE0AF4"/>
    <w:rsid w:val="00EE641D"/>
    <w:rsid w:val="00EF1078"/>
    <w:rsid w:val="00EF6BA3"/>
    <w:rsid w:val="00F02FC2"/>
    <w:rsid w:val="00F20930"/>
    <w:rsid w:val="00F24544"/>
    <w:rsid w:val="00F26FEA"/>
    <w:rsid w:val="00F27625"/>
    <w:rsid w:val="00F314F4"/>
    <w:rsid w:val="00F462C3"/>
    <w:rsid w:val="00F53745"/>
    <w:rsid w:val="00F54DE7"/>
    <w:rsid w:val="00F57238"/>
    <w:rsid w:val="00F602CC"/>
    <w:rsid w:val="00F75F55"/>
    <w:rsid w:val="00F85286"/>
    <w:rsid w:val="00FA1D6D"/>
    <w:rsid w:val="00FB1D1C"/>
    <w:rsid w:val="00FB6C72"/>
    <w:rsid w:val="00FD6993"/>
    <w:rsid w:val="00FE1C38"/>
    <w:rsid w:val="00FE2430"/>
    <w:rsid w:val="00FF63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FB70"/>
  <w15:chartTrackingRefBased/>
  <w15:docId w15:val="{0DDC79D9-ED79-4F40-A976-0CD2DACC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7C"/>
    <w:pPr>
      <w:spacing w:line="480" w:lineRule="auto"/>
    </w:pPr>
    <w:rPr>
      <w:kern w:val="2"/>
      <w:lang w:val="en-US"/>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15BB"/>
    <w:pPr>
      <w:ind w:left="720"/>
      <w:contextualSpacing/>
    </w:pPr>
  </w:style>
  <w:style w:type="character" w:styleId="Hiperligao">
    <w:name w:val="Hyperlink"/>
    <w:basedOn w:val="Tipodeletrapredefinidodopargrafo"/>
    <w:uiPriority w:val="99"/>
    <w:unhideWhenUsed/>
    <w:rsid w:val="008415BB"/>
    <w:rPr>
      <w:color w:val="0563C1" w:themeColor="hyperlink"/>
      <w:u w:val="single"/>
    </w:rPr>
  </w:style>
  <w:style w:type="character" w:styleId="Hiperligaovisitada">
    <w:name w:val="FollowedHyperlink"/>
    <w:basedOn w:val="Tipodeletrapredefinidodopargrafo"/>
    <w:uiPriority w:val="99"/>
    <w:semiHidden/>
    <w:unhideWhenUsed/>
    <w:rsid w:val="001D3239"/>
    <w:rPr>
      <w:color w:val="954F72" w:themeColor="followedHyperlink"/>
      <w:u w:val="single"/>
    </w:rPr>
  </w:style>
  <w:style w:type="character" w:styleId="nfase">
    <w:name w:val="Emphasis"/>
    <w:basedOn w:val="Tipodeletrapredefinidodopargrafo"/>
    <w:uiPriority w:val="20"/>
    <w:qFormat/>
    <w:rsid w:val="00BD400D"/>
    <w:rPr>
      <w:i/>
      <w:iCs/>
    </w:rPr>
  </w:style>
  <w:style w:type="character" w:styleId="MenoNoResolvida">
    <w:name w:val="Unresolved Mention"/>
    <w:basedOn w:val="Tipodeletrapredefinidodopargrafo"/>
    <w:uiPriority w:val="99"/>
    <w:semiHidden/>
    <w:unhideWhenUsed/>
    <w:rsid w:val="0061121C"/>
    <w:rPr>
      <w:color w:val="605E5C"/>
      <w:shd w:val="clear" w:color="auto" w:fill="E1DFDD"/>
    </w:rPr>
  </w:style>
  <w:style w:type="paragraph" w:styleId="Bibliografia">
    <w:name w:val="Bibliography"/>
    <w:basedOn w:val="Normal"/>
    <w:next w:val="Normal"/>
    <w:uiPriority w:val="37"/>
    <w:unhideWhenUsed/>
    <w:rsid w:val="00FE2430"/>
    <w:pPr>
      <w:spacing w:after="0" w:line="240" w:lineRule="auto"/>
      <w:ind w:left="720" w:hanging="720"/>
      <w:jc w:val="both"/>
    </w:pPr>
  </w:style>
  <w:style w:type="character" w:styleId="Refdecomentrio">
    <w:name w:val="annotation reference"/>
    <w:basedOn w:val="Tipodeletrapredefinidodopargrafo"/>
    <w:uiPriority w:val="99"/>
    <w:semiHidden/>
    <w:unhideWhenUsed/>
    <w:rsid w:val="00FB1D1C"/>
    <w:rPr>
      <w:sz w:val="16"/>
      <w:szCs w:val="16"/>
    </w:rPr>
  </w:style>
  <w:style w:type="paragraph" w:styleId="Textodecomentrio">
    <w:name w:val="annotation text"/>
    <w:basedOn w:val="Normal"/>
    <w:link w:val="TextodecomentrioCarter"/>
    <w:uiPriority w:val="99"/>
    <w:semiHidden/>
    <w:unhideWhenUsed/>
    <w:rsid w:val="00FB1D1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FB1D1C"/>
    <w:rPr>
      <w:kern w:val="2"/>
      <w:sz w:val="20"/>
      <w:szCs w:val="20"/>
      <w:lang w:val="en-US"/>
      <w14:ligatures w14:val="standardContextual"/>
    </w:rPr>
  </w:style>
  <w:style w:type="paragraph" w:styleId="Assuntodecomentrio">
    <w:name w:val="annotation subject"/>
    <w:basedOn w:val="Textodecomentrio"/>
    <w:next w:val="Textodecomentrio"/>
    <w:link w:val="AssuntodecomentrioCarter"/>
    <w:uiPriority w:val="99"/>
    <w:semiHidden/>
    <w:unhideWhenUsed/>
    <w:rsid w:val="00FB1D1C"/>
    <w:rPr>
      <w:b/>
      <w:bCs/>
    </w:rPr>
  </w:style>
  <w:style w:type="character" w:customStyle="1" w:styleId="AssuntodecomentrioCarter">
    <w:name w:val="Assunto de comentário Caráter"/>
    <w:basedOn w:val="TextodecomentrioCarter"/>
    <w:link w:val="Assuntodecomentrio"/>
    <w:uiPriority w:val="99"/>
    <w:semiHidden/>
    <w:rsid w:val="00FB1D1C"/>
    <w:rPr>
      <w:b/>
      <w:bCs/>
      <w:kern w:val="2"/>
      <w:sz w:val="20"/>
      <w:szCs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099">
      <w:bodyDiv w:val="1"/>
      <w:marLeft w:val="0"/>
      <w:marRight w:val="0"/>
      <w:marTop w:val="0"/>
      <w:marBottom w:val="0"/>
      <w:divBdr>
        <w:top w:val="none" w:sz="0" w:space="0" w:color="auto"/>
        <w:left w:val="none" w:sz="0" w:space="0" w:color="auto"/>
        <w:bottom w:val="none" w:sz="0" w:space="0" w:color="auto"/>
        <w:right w:val="none" w:sz="0" w:space="0" w:color="auto"/>
      </w:divBdr>
    </w:div>
    <w:div w:id="114176565">
      <w:bodyDiv w:val="1"/>
      <w:marLeft w:val="0"/>
      <w:marRight w:val="0"/>
      <w:marTop w:val="0"/>
      <w:marBottom w:val="0"/>
      <w:divBdr>
        <w:top w:val="none" w:sz="0" w:space="0" w:color="auto"/>
        <w:left w:val="none" w:sz="0" w:space="0" w:color="auto"/>
        <w:bottom w:val="none" w:sz="0" w:space="0" w:color="auto"/>
        <w:right w:val="none" w:sz="0" w:space="0" w:color="auto"/>
      </w:divBdr>
    </w:div>
    <w:div w:id="115980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mc/articles/PMC10799925/" TargetMode="External"/><Relationship Id="rId2" Type="http://schemas.openxmlformats.org/officeDocument/2006/relationships/hyperlink" Target="https://academic.oup.com/bioinformatics/article/39/5/btad259/7135832" TargetMode="External"/><Relationship Id="rId1" Type="http://schemas.openxmlformats.org/officeDocument/2006/relationships/hyperlink" Target="https://bio.tools/AcRanker"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tinyurl.com/anti-CRISPR" TargetMode="External"/><Relationship Id="rId4" Type="http://schemas.openxmlformats.org/officeDocument/2006/relationships/webSettings" Target="webSettings.xml"/><Relationship Id="rId9" Type="http://schemas.openxmlformats.org/officeDocument/2006/relationships/hyperlink" Target="http://bcb.unl.edu/AcrFind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10425</Words>
  <Characters>56298</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Hugo Alexandre Mendes Oliveira</cp:lastModifiedBy>
  <cp:revision>2</cp:revision>
  <dcterms:created xsi:type="dcterms:W3CDTF">2024-03-31T22:55:00Z</dcterms:created>
  <dcterms:modified xsi:type="dcterms:W3CDTF">2024-03-31T22:55:00Z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id="BwhREYTv"/&gt;&lt;style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